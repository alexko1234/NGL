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058" w:rsidRPr="00CE3270" w:rsidRDefault="00EB7C02" w:rsidP="00CE3270">
      <w:pPr>
        <w:pStyle w:val="Style1"/>
      </w:pPr>
      <w:r>
        <w:t>Objectif</w:t>
      </w:r>
    </w:p>
    <w:p w:rsidR="00EB7C02" w:rsidRDefault="00EB7C02" w:rsidP="00AE4548">
      <w:pPr>
        <w:widowControl/>
        <w:suppressAutoHyphens w:val="0"/>
        <w:rPr>
          <w:rFonts w:ascii="Calibri" w:eastAsia="Times New Roman" w:hAnsi="Calibri" w:cs="Tahoma"/>
          <w:sz w:val="22"/>
          <w:szCs w:val="22"/>
        </w:rPr>
      </w:pPr>
    </w:p>
    <w:p w:rsidR="00B10B6E" w:rsidRDefault="00FF5F47" w:rsidP="00AE4548">
      <w:pPr>
        <w:widowControl/>
        <w:suppressAutoHyphens w:val="0"/>
        <w:rPr>
          <w:rFonts w:ascii="Calibri" w:eastAsia="Times New Roman" w:hAnsi="Calibri" w:cs="Tahoma"/>
          <w:sz w:val="22"/>
          <w:szCs w:val="22"/>
        </w:rPr>
      </w:pPr>
      <w:r>
        <w:rPr>
          <w:rFonts w:ascii="Calibri" w:eastAsia="Times New Roman" w:hAnsi="Calibri" w:cs="Tahoma"/>
          <w:sz w:val="22"/>
          <w:szCs w:val="22"/>
        </w:rPr>
        <w:t>Faciliter</w:t>
      </w:r>
      <w:r w:rsidR="004F00F9">
        <w:rPr>
          <w:rFonts w:ascii="Calibri" w:eastAsia="Times New Roman" w:hAnsi="Calibri" w:cs="Tahoma"/>
          <w:sz w:val="22"/>
          <w:szCs w:val="22"/>
        </w:rPr>
        <w:t xml:space="preserve"> la gestion </w:t>
      </w:r>
      <w:r>
        <w:rPr>
          <w:rFonts w:ascii="Calibri" w:eastAsia="Times New Roman" w:hAnsi="Calibri" w:cs="Tahoma"/>
          <w:sz w:val="22"/>
          <w:szCs w:val="22"/>
        </w:rPr>
        <w:t>des échantillons grâce à l</w:t>
      </w:r>
      <w:r w:rsidR="004F00F9">
        <w:rPr>
          <w:rFonts w:ascii="Calibri" w:eastAsia="Times New Roman" w:hAnsi="Calibri" w:cs="Tahoma"/>
          <w:sz w:val="22"/>
          <w:szCs w:val="22"/>
        </w:rPr>
        <w:t>’affichage des colonnes supplémentaires</w:t>
      </w:r>
      <w:r w:rsidR="00B10B6E">
        <w:rPr>
          <w:rFonts w:ascii="Calibri" w:eastAsia="Times New Roman" w:hAnsi="Calibri" w:cs="Tahoma"/>
          <w:sz w:val="22"/>
          <w:szCs w:val="22"/>
        </w:rPr>
        <w:t>.</w:t>
      </w:r>
      <w:r w:rsidR="000E0F1F">
        <w:rPr>
          <w:rFonts w:ascii="Calibri" w:eastAsia="Times New Roman" w:hAnsi="Calibri" w:cs="Tahoma"/>
          <w:sz w:val="22"/>
          <w:szCs w:val="22"/>
        </w:rPr>
        <w:t xml:space="preserve"> </w:t>
      </w:r>
    </w:p>
    <w:p w:rsidR="001A3100" w:rsidRPr="00882735" w:rsidRDefault="001A3100" w:rsidP="00AE4548">
      <w:pPr>
        <w:widowControl/>
        <w:suppressAutoHyphens w:val="0"/>
        <w:rPr>
          <w:rFonts w:ascii="Calibri" w:eastAsia="Times New Roman" w:hAnsi="Calibri" w:cs="Tahoma"/>
          <w:sz w:val="22"/>
          <w:szCs w:val="22"/>
        </w:rPr>
      </w:pPr>
    </w:p>
    <w:p w:rsidR="0009752D" w:rsidRPr="00882735" w:rsidRDefault="00FF5F47" w:rsidP="00BB0072">
      <w:pPr>
        <w:pStyle w:val="Style1"/>
      </w:pPr>
      <w:r>
        <w:t xml:space="preserve">Description des colonnes à additionner via un document </w:t>
      </w:r>
      <w:proofErr w:type="spellStart"/>
      <w:r>
        <w:t>json</w:t>
      </w:r>
      <w:proofErr w:type="spellEnd"/>
      <w:r>
        <w:t xml:space="preserve"> dans Mongo</w:t>
      </w:r>
    </w:p>
    <w:p w:rsidR="000E0F1F" w:rsidRDefault="003954CD" w:rsidP="00FF5F47">
      <w:pPr>
        <w:pStyle w:val="NormalWeb"/>
      </w:pPr>
      <w:r>
        <w:t xml:space="preserve">Créer un document </w:t>
      </w:r>
      <w:proofErr w:type="spellStart"/>
      <w:r>
        <w:t>mongodb</w:t>
      </w:r>
      <w:proofErr w:type="spellEnd"/>
      <w:r>
        <w:t xml:space="preserve"> dans la collection </w:t>
      </w:r>
      <w:proofErr w:type="spellStart"/>
      <w:r>
        <w:t>ngl_common</w:t>
      </w:r>
      <w:proofErr w:type="spellEnd"/>
      <w:r>
        <w:t>.</w:t>
      </w:r>
      <w:r w:rsidR="004F00F9" w:rsidRPr="004F00F9">
        <w:t xml:space="preserve"> </w:t>
      </w:r>
      <w:r w:rsidR="004F00F9" w:rsidRPr="001E3589">
        <w:t>ReportingConfiguration</w:t>
      </w:r>
      <w:r>
        <w:t xml:space="preserve">. </w:t>
      </w:r>
      <w:r w:rsidR="00FF5F47">
        <w:t>Celui-ci</w:t>
      </w:r>
      <w:r w:rsidR="004F00F9">
        <w:t xml:space="preserve"> contienne une liste des colonnes </w:t>
      </w:r>
      <w:r w:rsidR="00FF5F47">
        <w:t>et décrits des</w:t>
      </w:r>
      <w:r w:rsidR="004F00F9">
        <w:t xml:space="preserve"> </w:t>
      </w:r>
      <w:r w:rsidR="00FF5F47">
        <w:t>propriétés de chacune d’elles</w:t>
      </w:r>
      <w:r w:rsidR="000E0F1F">
        <w:t xml:space="preserve"> </w:t>
      </w:r>
      <w:r w:rsidR="00A6753F">
        <w:t>(</w:t>
      </w:r>
      <w:proofErr w:type="spellStart"/>
      <w:r w:rsidR="00A6753F">
        <w:t>json</w:t>
      </w:r>
      <w:proofErr w:type="spellEnd"/>
      <w:r w:rsidR="00A6753F">
        <w:t xml:space="preserve"> est stocké dans </w:t>
      </w:r>
      <w:proofErr w:type="spellStart"/>
      <w:r w:rsidR="00A6753F">
        <w:t>app-ngl-sq</w:t>
      </w:r>
      <w:proofErr w:type="spellEnd"/>
      <w:r w:rsidR="00C36413">
        <w:t xml:space="preserve"> &gt; </w:t>
      </w:r>
      <w:r w:rsidR="00A6753F">
        <w:t>doc</w:t>
      </w:r>
      <w:r w:rsidR="00C36413">
        <w:t xml:space="preserve"> &gt; </w:t>
      </w:r>
      <w:proofErr w:type="spellStart"/>
      <w:r w:rsidR="00A6753F">
        <w:t>get</w:t>
      </w:r>
      <w:proofErr w:type="spellEnd"/>
      <w:r w:rsidR="00C36413">
        <w:t xml:space="preserve"> &gt; </w:t>
      </w:r>
      <w:r w:rsidR="00A6753F">
        <w:t>collections</w:t>
      </w:r>
      <w:r w:rsidR="00FF5F47">
        <w:t>/).</w:t>
      </w:r>
    </w:p>
    <w:p w:rsidR="00517A01" w:rsidRDefault="00517A01" w:rsidP="00517A01">
      <w:pPr>
        <w:pStyle w:val="NormalWeb"/>
        <w:ind w:left="720"/>
      </w:pPr>
      <w:r>
        <w:t>Dans cette collection :</w:t>
      </w:r>
    </w:p>
    <w:p w:rsidR="00A953AB" w:rsidRDefault="00DA043C" w:rsidP="004F00F9">
      <w:pPr>
        <w:pStyle w:val="NormalWeb"/>
        <w:numPr>
          <w:ilvl w:val="0"/>
          <w:numId w:val="38"/>
        </w:numPr>
      </w:pPr>
      <w:r w:rsidRPr="00921DF6">
        <w:rPr>
          <w:color w:val="365F91" w:themeColor="accent1" w:themeShade="BF"/>
        </w:rPr>
        <w:t>"</w:t>
      </w:r>
      <w:r w:rsidR="004F00F9" w:rsidRPr="004F00F9">
        <w:t xml:space="preserve"> </w:t>
      </w:r>
      <w:proofErr w:type="spellStart"/>
      <w:r w:rsidR="004F00F9" w:rsidRPr="004F00F9">
        <w:rPr>
          <w:color w:val="365F91" w:themeColor="accent1" w:themeShade="BF"/>
        </w:rPr>
        <w:t>name</w:t>
      </w:r>
      <w:proofErr w:type="spellEnd"/>
      <w:r w:rsidR="004F00F9" w:rsidRPr="004F00F9">
        <w:rPr>
          <w:color w:val="365F91" w:themeColor="accent1" w:themeShade="BF"/>
        </w:rPr>
        <w:t xml:space="preserve"> </w:t>
      </w:r>
      <w:r w:rsidRPr="00921DF6">
        <w:rPr>
          <w:color w:val="365F91" w:themeColor="accent1" w:themeShade="BF"/>
        </w:rPr>
        <w:t xml:space="preserve">" </w:t>
      </w:r>
      <w:r>
        <w:t>-</w:t>
      </w:r>
      <w:r w:rsidR="004F00F9">
        <w:t> </w:t>
      </w:r>
      <w:r w:rsidR="00C36413">
        <w:rPr>
          <w:rFonts w:ascii="Calibri" w:hAnsi="Calibri" w:cs="Tahoma"/>
          <w:sz w:val="22"/>
          <w:szCs w:val="22"/>
        </w:rPr>
        <w:t>Nom du document</w:t>
      </w:r>
    </w:p>
    <w:p w:rsidR="00BB32C7" w:rsidRDefault="00BB32C7" w:rsidP="004F00F9">
      <w:pPr>
        <w:pStyle w:val="NormalWeb"/>
        <w:numPr>
          <w:ilvl w:val="0"/>
          <w:numId w:val="38"/>
        </w:numPr>
      </w:pPr>
      <w:r w:rsidRPr="00BB32C7">
        <w:rPr>
          <w:color w:val="365F91" w:themeColor="accent1" w:themeShade="BF"/>
        </w:rPr>
        <w:t>"</w:t>
      </w:r>
      <w:r w:rsidR="004F00F9" w:rsidRPr="004F00F9">
        <w:t xml:space="preserve"> </w:t>
      </w:r>
      <w:proofErr w:type="spellStart"/>
      <w:r w:rsidR="004F00F9" w:rsidRPr="004F00F9">
        <w:rPr>
          <w:color w:val="365F91" w:themeColor="accent1" w:themeShade="BF"/>
        </w:rPr>
        <w:t>pageCodes</w:t>
      </w:r>
      <w:proofErr w:type="spellEnd"/>
      <w:r w:rsidR="004F00F9" w:rsidRPr="004F00F9">
        <w:rPr>
          <w:color w:val="365F91" w:themeColor="accent1" w:themeShade="BF"/>
        </w:rPr>
        <w:t xml:space="preserve"> </w:t>
      </w:r>
      <w:r w:rsidRPr="00BB32C7">
        <w:rPr>
          <w:color w:val="365F91" w:themeColor="accent1" w:themeShade="BF"/>
        </w:rPr>
        <w:t>"</w:t>
      </w:r>
      <w:r>
        <w:t xml:space="preserve"> </w:t>
      </w:r>
      <w:r w:rsidR="004F00F9">
        <w:t>-</w:t>
      </w:r>
      <w:r w:rsidRPr="00BB32C7">
        <w:t xml:space="preserve"> </w:t>
      </w:r>
      <w:r w:rsidR="004F00F9">
        <w:t>définis la page sur laquelle ses colonnes peuvent être appliquer</w:t>
      </w:r>
    </w:p>
    <w:p w:rsidR="00FF5F47" w:rsidRPr="00FF5F47" w:rsidRDefault="00FF5F47" w:rsidP="00FF5F47">
      <w:pPr>
        <w:pStyle w:val="NormalWeb"/>
        <w:numPr>
          <w:ilvl w:val="0"/>
          <w:numId w:val="38"/>
        </w:numPr>
        <w:rPr>
          <w:color w:val="365F91" w:themeColor="accent1" w:themeShade="BF"/>
        </w:rPr>
      </w:pPr>
      <w:r>
        <w:t xml:space="preserve">La fenêtre est déclarée dans : </w:t>
      </w:r>
      <w:proofErr w:type="spellStart"/>
      <w:r>
        <w:t>app-ngl-sq</w:t>
      </w:r>
      <w:proofErr w:type="spellEnd"/>
      <w:r>
        <w:t xml:space="preserve"> &gt; </w:t>
      </w:r>
      <w:proofErr w:type="spellStart"/>
      <w:r>
        <w:t>app</w:t>
      </w:r>
      <w:proofErr w:type="spellEnd"/>
      <w:r>
        <w:t xml:space="preserve"> &gt; </w:t>
      </w:r>
      <w:proofErr w:type="spellStart"/>
      <w:r>
        <w:t>views</w:t>
      </w:r>
      <w:proofErr w:type="spellEnd"/>
      <w:r>
        <w:t xml:space="preserve"> &gt; … &gt; search*.scala.html , et s’affiche seulement  si retrouve la collection dans Mongo. La recherche se fait </w:t>
      </w:r>
      <w:r w:rsidR="00C36413">
        <w:t xml:space="preserve">dans </w:t>
      </w:r>
      <w:proofErr w:type="spellStart"/>
      <w:r w:rsidR="00C36413">
        <w:t>app</w:t>
      </w:r>
      <w:r>
        <w:t>-ngl-sq</w:t>
      </w:r>
      <w:proofErr w:type="spellEnd"/>
      <w:r>
        <w:t xml:space="preserve"> &gt; public &gt; </w:t>
      </w:r>
      <w:proofErr w:type="spellStart"/>
      <w:r>
        <w:t>ngl-sq</w:t>
      </w:r>
      <w:proofErr w:type="spellEnd"/>
      <w:r>
        <w:t xml:space="preserve"> &gt;</w:t>
      </w:r>
      <w:r w:rsidR="00C36413">
        <w:t xml:space="preserve"> </w:t>
      </w:r>
      <w:proofErr w:type="spellStart"/>
      <w:r>
        <w:t>javascripts</w:t>
      </w:r>
      <w:proofErr w:type="spellEnd"/>
      <w:r>
        <w:t xml:space="preserve"> &gt; … </w:t>
      </w:r>
      <w:r w:rsidR="00C36413">
        <w:t>&gt; services.js</w:t>
      </w:r>
      <w:r>
        <w:t>, appelé dans controllers.js</w:t>
      </w:r>
    </w:p>
    <w:p w:rsidR="00FF5F47" w:rsidRDefault="00FF5F47" w:rsidP="00C06BEA">
      <w:pPr>
        <w:pStyle w:val="NormalWeb"/>
        <w:numPr>
          <w:ilvl w:val="0"/>
          <w:numId w:val="38"/>
        </w:numPr>
      </w:pPr>
      <w:r w:rsidRPr="00FF5F47">
        <w:rPr>
          <w:color w:val="365F91" w:themeColor="accent1" w:themeShade="BF"/>
        </w:rPr>
        <w:t xml:space="preserve">" modes" </w:t>
      </w:r>
      <w:r w:rsidR="00C36413">
        <w:t>–</w:t>
      </w:r>
      <w:r>
        <w:t xml:space="preserve"> </w:t>
      </w:r>
      <w:r w:rsidR="00C36413">
        <w:t xml:space="preserve">propriété d’une colonne, par défaut : </w:t>
      </w:r>
      <w:r w:rsidR="00C36413" w:rsidRPr="00C36413">
        <w:rPr>
          <w:color w:val="365F91" w:themeColor="accent1" w:themeShade="BF"/>
        </w:rPr>
        <w:t>[</w:t>
      </w:r>
      <w:r w:rsidRPr="00FF5F47">
        <w:rPr>
          <w:color w:val="365F91" w:themeColor="accent1" w:themeShade="BF"/>
        </w:rPr>
        <w:t>"</w:t>
      </w:r>
      <w:proofErr w:type="spellStart"/>
      <w:r w:rsidRPr="00FF5F47">
        <w:rPr>
          <w:color w:val="365F91" w:themeColor="accent1" w:themeShade="BF"/>
        </w:rPr>
        <w:t>datatable</w:t>
      </w:r>
      <w:proofErr w:type="spellEnd"/>
      <w:r w:rsidRPr="00FF5F47">
        <w:rPr>
          <w:color w:val="365F91" w:themeColor="accent1" w:themeShade="BF"/>
        </w:rPr>
        <w:t>"</w:t>
      </w:r>
      <w:r w:rsidR="00C36413">
        <w:rPr>
          <w:color w:val="365F91" w:themeColor="accent1" w:themeShade="BF"/>
        </w:rPr>
        <w:t xml:space="preserve">] </w:t>
      </w:r>
    </w:p>
    <w:p w:rsidR="004F00F9" w:rsidRPr="004F00F9" w:rsidRDefault="00FF5F47" w:rsidP="00C36413">
      <w:pPr>
        <w:pStyle w:val="NormalWeb"/>
        <w:numPr>
          <w:ilvl w:val="0"/>
          <w:numId w:val="38"/>
        </w:numPr>
        <w:rPr>
          <w:color w:val="365F91" w:themeColor="accent1" w:themeShade="BF"/>
        </w:rPr>
      </w:pPr>
      <w:r w:rsidRPr="00FF5F47">
        <w:t xml:space="preserve">Les autres </w:t>
      </w:r>
      <w:r w:rsidR="00C36413">
        <w:t>propriétés</w:t>
      </w:r>
      <w:r>
        <w:t xml:space="preserve"> d’une colonnes</w:t>
      </w:r>
      <w:r w:rsidR="00C36413">
        <w:t xml:space="preserve"> (lib-</w:t>
      </w:r>
      <w:proofErr w:type="spellStart"/>
      <w:r w:rsidR="00C36413">
        <w:t>ngl</w:t>
      </w:r>
      <w:proofErr w:type="spellEnd"/>
      <w:r w:rsidR="00C36413">
        <w:t>-</w:t>
      </w:r>
      <w:proofErr w:type="spellStart"/>
      <w:r w:rsidR="00C36413">
        <w:t>common</w:t>
      </w:r>
      <w:proofErr w:type="spellEnd"/>
      <w:r w:rsidR="00C36413">
        <w:t xml:space="preserve"> &gt; </w:t>
      </w:r>
      <w:proofErr w:type="spellStart"/>
      <w:r w:rsidR="00C36413">
        <w:t>app</w:t>
      </w:r>
      <w:proofErr w:type="spellEnd"/>
      <w:r w:rsidR="00C36413">
        <w:t xml:space="preserve"> &gt; </w:t>
      </w:r>
      <w:proofErr w:type="spellStart"/>
      <w:r w:rsidR="00C36413" w:rsidRPr="00C36413">
        <w:t>models</w:t>
      </w:r>
      <w:proofErr w:type="spellEnd"/>
      <w:r w:rsidR="00C36413">
        <w:t xml:space="preserve"> &gt; </w:t>
      </w:r>
      <w:proofErr w:type="spellStart"/>
      <w:r w:rsidR="00C36413" w:rsidRPr="00C36413">
        <w:t>laboratory</w:t>
      </w:r>
      <w:proofErr w:type="spellEnd"/>
      <w:r w:rsidR="00C36413">
        <w:t xml:space="preserve"> &gt; </w:t>
      </w:r>
      <w:proofErr w:type="spellStart"/>
      <w:r w:rsidR="00C36413" w:rsidRPr="00C36413">
        <w:t>reporting</w:t>
      </w:r>
      <w:proofErr w:type="spellEnd"/>
      <w:r w:rsidR="00C36413">
        <w:t xml:space="preserve"> &gt; </w:t>
      </w:r>
      <w:r w:rsidR="00C36413" w:rsidRPr="00C36413">
        <w:t>instance</w:t>
      </w:r>
      <w:r w:rsidR="00C36413">
        <w:t>/</w:t>
      </w:r>
      <w:r w:rsidR="00C36413" w:rsidRPr="00C36413">
        <w:t xml:space="preserve"> </w:t>
      </w:r>
      <w:r w:rsidR="00C36413">
        <w:t xml:space="preserve">Column.java) </w:t>
      </w:r>
      <w:r>
        <w:t xml:space="preserve">sont décrites dans des fichiers </w:t>
      </w:r>
      <w:proofErr w:type="spellStart"/>
      <w:r w:rsidR="00C36413">
        <w:t>js</w:t>
      </w:r>
      <w:proofErr w:type="spellEnd"/>
      <w:r w:rsidR="00C36413">
        <w:t xml:space="preserve"> de</w:t>
      </w:r>
      <w:r>
        <w:t xml:space="preserve"> lib-</w:t>
      </w:r>
      <w:proofErr w:type="spellStart"/>
      <w:r>
        <w:t>ngl</w:t>
      </w:r>
      <w:proofErr w:type="spellEnd"/>
      <w:r>
        <w:t>-</w:t>
      </w:r>
      <w:proofErr w:type="spellStart"/>
      <w:r>
        <w:t>datatable</w:t>
      </w:r>
      <w:proofErr w:type="spellEnd"/>
      <w:r w:rsidR="00C36413">
        <w:t xml:space="preserve"> &gt; </w:t>
      </w:r>
      <w:r>
        <w:t>public</w:t>
      </w:r>
      <w:r w:rsidR="00C36413">
        <w:t xml:space="preserve"> &gt;</w:t>
      </w:r>
      <w:r>
        <w:t xml:space="preserve"> </w:t>
      </w:r>
      <w:proofErr w:type="spellStart"/>
      <w:r>
        <w:t>datatable</w:t>
      </w:r>
      <w:proofErr w:type="spellEnd"/>
      <w:r w:rsidR="00C36413">
        <w:t xml:space="preserve"> &gt; </w:t>
      </w:r>
      <w:proofErr w:type="spellStart"/>
      <w:r>
        <w:t>javascripts</w:t>
      </w:r>
      <w:proofErr w:type="spellEnd"/>
      <w:r w:rsidR="00C36413">
        <w:t xml:space="preserve"> &gt;</w:t>
      </w:r>
      <w:r>
        <w:t xml:space="preserve"> services/</w:t>
      </w:r>
    </w:p>
    <w:p w:rsidR="004F00F9" w:rsidRPr="004F00F9" w:rsidRDefault="004F00F9" w:rsidP="004F00F9">
      <w:pPr>
        <w:pStyle w:val="NormalWeb"/>
        <w:numPr>
          <w:ilvl w:val="0"/>
          <w:numId w:val="38"/>
        </w:numPr>
        <w:rPr>
          <w:color w:val="365F91" w:themeColor="accent1" w:themeShade="BF"/>
        </w:rPr>
      </w:pPr>
    </w:p>
    <w:p w:rsidR="00C36413" w:rsidRPr="001C6149" w:rsidRDefault="00985146" w:rsidP="00C36413">
      <w:pPr>
        <w:pStyle w:val="Style1"/>
      </w:pPr>
      <w:r w:rsidRPr="001C6149">
        <w:t>La structure de JSON</w:t>
      </w:r>
    </w:p>
    <w:p w:rsidR="00BB32C7" w:rsidRDefault="00BB32C7" w:rsidP="00BB32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66"/>
        <w:gridCol w:w="2378"/>
        <w:gridCol w:w="2377"/>
        <w:gridCol w:w="2393"/>
      </w:tblGrid>
      <w:tr w:rsidR="00BB32C7" w:rsidRPr="008038F5" w:rsidTr="00E33A44">
        <w:tc>
          <w:tcPr>
            <w:tcW w:w="2416" w:type="dxa"/>
            <w:shd w:val="clear" w:color="auto" w:fill="FDE9D9" w:themeFill="accent6" w:themeFillTint="33"/>
          </w:tcPr>
          <w:p w:rsidR="00BB32C7" w:rsidRPr="008038F5" w:rsidRDefault="008038F5" w:rsidP="008038F5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p</w:t>
            </w:r>
            <w:r w:rsidR="00BB32C7" w:rsidRPr="008038F5">
              <w:rPr>
                <w:rFonts w:ascii="Calibri" w:hAnsi="Calibri" w:cs="Tahoma"/>
                <w:sz w:val="22"/>
                <w:szCs w:val="22"/>
              </w:rPr>
              <w:t xml:space="preserve">ar </w:t>
            </w:r>
            <w:r w:rsidRPr="008038F5">
              <w:rPr>
                <w:rFonts w:ascii="Calibri" w:hAnsi="Calibri" w:cs="Tahoma"/>
                <w:sz w:val="22"/>
                <w:szCs w:val="22"/>
              </w:rPr>
              <w:t>défaut</w:t>
            </w:r>
          </w:p>
        </w:tc>
        <w:tc>
          <w:tcPr>
            <w:tcW w:w="2416" w:type="dxa"/>
            <w:shd w:val="clear" w:color="auto" w:fill="FFFFCC"/>
          </w:tcPr>
          <w:p w:rsidR="00BB32C7" w:rsidRPr="008038F5" w:rsidRDefault="008038F5" w:rsidP="00BB32C7">
            <w:pPr>
              <w:rPr>
                <w:rFonts w:ascii="Calibri" w:hAnsi="Calibri" w:cs="Tahoma"/>
                <w:sz w:val="22"/>
                <w:szCs w:val="22"/>
              </w:rPr>
            </w:pPr>
            <w:r w:rsidRPr="008038F5">
              <w:rPr>
                <w:rFonts w:ascii="Calibri" w:hAnsi="Calibri" w:cs="Tahoma"/>
                <w:sz w:val="22"/>
                <w:szCs w:val="22"/>
              </w:rPr>
              <w:t>obligatoire</w:t>
            </w:r>
          </w:p>
        </w:tc>
        <w:tc>
          <w:tcPr>
            <w:tcW w:w="2416" w:type="dxa"/>
            <w:shd w:val="clear" w:color="auto" w:fill="EAF1DD" w:themeFill="accent3" w:themeFillTint="33"/>
          </w:tcPr>
          <w:p w:rsidR="00BB32C7" w:rsidRPr="008038F5" w:rsidRDefault="008038F5" w:rsidP="00BB32C7">
            <w:pPr>
              <w:rPr>
                <w:rFonts w:ascii="Calibri" w:hAnsi="Calibri" w:cs="Tahoma"/>
                <w:sz w:val="22"/>
                <w:szCs w:val="22"/>
              </w:rPr>
            </w:pPr>
            <w:r w:rsidRPr="008038F5">
              <w:rPr>
                <w:rFonts w:ascii="Calibri" w:hAnsi="Calibri" w:cs="Tahoma"/>
                <w:sz w:val="22"/>
                <w:szCs w:val="22"/>
              </w:rPr>
              <w:t>facultative</w:t>
            </w:r>
          </w:p>
        </w:tc>
        <w:tc>
          <w:tcPr>
            <w:tcW w:w="2416" w:type="dxa"/>
            <w:shd w:val="clear" w:color="auto" w:fill="DAEEF3" w:themeFill="accent5" w:themeFillTint="33"/>
          </w:tcPr>
          <w:p w:rsidR="00BB32C7" w:rsidRPr="008038F5" w:rsidRDefault="00E33A44" w:rsidP="006F53A7">
            <w:pPr>
              <w:tabs>
                <w:tab w:val="right" w:pos="2200"/>
              </w:tabs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possible</w:t>
            </w:r>
            <w:r w:rsidR="006F53A7">
              <w:rPr>
                <w:rFonts w:ascii="Calibri" w:hAnsi="Calibri" w:cs="Tahoma"/>
                <w:sz w:val="22"/>
                <w:szCs w:val="22"/>
              </w:rPr>
              <w:tab/>
            </w:r>
          </w:p>
        </w:tc>
      </w:tr>
    </w:tbl>
    <w:p w:rsidR="00BB32C7" w:rsidRDefault="00BB32C7" w:rsidP="00BB32C7"/>
    <w:p w:rsidR="00BB32C7" w:rsidRDefault="00BB32C7" w:rsidP="00BB32C7"/>
    <w:tbl>
      <w:tblPr>
        <w:tblStyle w:val="Grilledutableau"/>
        <w:tblW w:w="9495" w:type="dxa"/>
        <w:tblLayout w:type="fixed"/>
        <w:tblLook w:val="04A0" w:firstRow="1" w:lastRow="0" w:firstColumn="1" w:lastColumn="0" w:noHBand="0" w:noVBand="1"/>
        <w:tblPrChange w:id="0" w:author="Oleksandra Korovina" w:date="2017-05-09T14:29:00Z">
          <w:tblPr>
            <w:tblStyle w:val="Grilledutableau"/>
            <w:tblW w:w="9740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899"/>
        <w:gridCol w:w="1498"/>
        <w:gridCol w:w="1701"/>
        <w:gridCol w:w="2127"/>
        <w:gridCol w:w="2270"/>
        <w:tblGridChange w:id="1">
          <w:tblGrid>
            <w:gridCol w:w="1623"/>
            <w:gridCol w:w="276"/>
            <w:gridCol w:w="1347"/>
            <w:gridCol w:w="552"/>
            <w:gridCol w:w="1072"/>
            <w:gridCol w:w="827"/>
            <w:gridCol w:w="796"/>
            <w:gridCol w:w="1103"/>
            <w:gridCol w:w="521"/>
            <w:gridCol w:w="1378"/>
          </w:tblGrid>
        </w:tblGridChange>
      </w:tblGrid>
      <w:tr w:rsidR="00C36413" w:rsidRPr="00EE59A0" w:rsidTr="003D37CE">
        <w:trPr>
          <w:trPrChange w:id="2" w:author="Oleksandra Korovina" w:date="2017-05-09T14:29:00Z">
            <w:trPr>
              <w:gridAfter w:val="0"/>
            </w:trPr>
          </w:trPrChange>
        </w:trPr>
        <w:tc>
          <w:tcPr>
            <w:tcW w:w="1899" w:type="dxa"/>
            <w:shd w:val="clear" w:color="auto" w:fill="C6D9F1" w:themeFill="text2" w:themeFillTint="33"/>
            <w:tcPrChange w:id="3" w:author="Oleksandra Korovina" w:date="2017-05-09T14:29:00Z">
              <w:tcPr>
                <w:tcW w:w="1623" w:type="dxa"/>
                <w:shd w:val="clear" w:color="auto" w:fill="C6D9F1" w:themeFill="text2" w:themeFillTint="33"/>
              </w:tcPr>
            </w:tcPrChange>
          </w:tcPr>
          <w:p w:rsidR="00C36413" w:rsidRPr="00EE59A0" w:rsidRDefault="00C36413" w:rsidP="00A44774">
            <w:pPr>
              <w:widowControl/>
              <w:suppressAutoHyphens w:val="0"/>
              <w:jc w:val="left"/>
              <w:rPr>
                <w:rFonts w:ascii="Calibri" w:hAnsi="Calibri" w:cs="Tahoma"/>
                <w:b/>
                <w:sz w:val="22"/>
                <w:szCs w:val="22"/>
              </w:rPr>
            </w:pPr>
            <w:r w:rsidRPr="00EE59A0">
              <w:rPr>
                <w:rFonts w:ascii="Calibri" w:hAnsi="Calibri" w:cs="Tahoma"/>
                <w:b/>
                <w:sz w:val="22"/>
                <w:szCs w:val="22"/>
              </w:rPr>
              <w:t>1</w:t>
            </w:r>
          </w:p>
        </w:tc>
        <w:tc>
          <w:tcPr>
            <w:tcW w:w="1498" w:type="dxa"/>
            <w:shd w:val="clear" w:color="auto" w:fill="C6D9F1" w:themeFill="text2" w:themeFillTint="33"/>
            <w:tcPrChange w:id="4" w:author="Oleksandra Korovina" w:date="2017-05-09T14:29:00Z">
              <w:tcPr>
                <w:tcW w:w="1623" w:type="dxa"/>
                <w:gridSpan w:val="2"/>
                <w:shd w:val="clear" w:color="auto" w:fill="C6D9F1" w:themeFill="text2" w:themeFillTint="33"/>
              </w:tcPr>
            </w:tcPrChange>
          </w:tcPr>
          <w:p w:rsidR="00C36413" w:rsidRPr="00EE59A0" w:rsidRDefault="00C36413" w:rsidP="00A44774">
            <w:pPr>
              <w:widowControl/>
              <w:suppressAutoHyphens w:val="0"/>
              <w:jc w:val="left"/>
              <w:rPr>
                <w:rFonts w:ascii="Calibri" w:hAnsi="Calibri" w:cs="Tahoma"/>
                <w:b/>
                <w:sz w:val="22"/>
                <w:szCs w:val="22"/>
              </w:rPr>
            </w:pPr>
            <w:r w:rsidRPr="00EE59A0">
              <w:rPr>
                <w:rFonts w:ascii="Calibri" w:hAnsi="Calibri" w:cs="Tahoma"/>
                <w:b/>
                <w:sz w:val="22"/>
                <w:szCs w:val="22"/>
              </w:rPr>
              <w:t>2</w:t>
            </w:r>
          </w:p>
        </w:tc>
        <w:tc>
          <w:tcPr>
            <w:tcW w:w="1701" w:type="dxa"/>
            <w:shd w:val="clear" w:color="auto" w:fill="C6D9F1" w:themeFill="text2" w:themeFillTint="33"/>
            <w:tcPrChange w:id="5" w:author="Oleksandra Korovina" w:date="2017-05-09T14:29:00Z">
              <w:tcPr>
                <w:tcW w:w="1624" w:type="dxa"/>
                <w:gridSpan w:val="2"/>
                <w:shd w:val="clear" w:color="auto" w:fill="C6D9F1" w:themeFill="text2" w:themeFillTint="33"/>
              </w:tcPr>
            </w:tcPrChange>
          </w:tcPr>
          <w:p w:rsidR="00C36413" w:rsidRPr="00EE59A0" w:rsidRDefault="00C36413" w:rsidP="00A44774">
            <w:pPr>
              <w:widowControl/>
              <w:suppressAutoHyphens w:val="0"/>
              <w:jc w:val="left"/>
              <w:rPr>
                <w:rFonts w:ascii="Calibri" w:hAnsi="Calibri" w:cs="Tahoma"/>
                <w:b/>
                <w:sz w:val="22"/>
                <w:szCs w:val="22"/>
              </w:rPr>
            </w:pPr>
            <w:r w:rsidRPr="00EE59A0">
              <w:rPr>
                <w:rFonts w:ascii="Calibri" w:hAnsi="Calibri" w:cs="Tahoma"/>
                <w:b/>
                <w:sz w:val="22"/>
                <w:szCs w:val="22"/>
              </w:rPr>
              <w:t>3</w:t>
            </w:r>
          </w:p>
        </w:tc>
        <w:tc>
          <w:tcPr>
            <w:tcW w:w="2127" w:type="dxa"/>
            <w:shd w:val="clear" w:color="auto" w:fill="C6D9F1" w:themeFill="text2" w:themeFillTint="33"/>
            <w:tcPrChange w:id="6" w:author="Oleksandra Korovina" w:date="2017-05-09T14:29:00Z">
              <w:tcPr>
                <w:tcW w:w="1623" w:type="dxa"/>
                <w:gridSpan w:val="2"/>
                <w:shd w:val="clear" w:color="auto" w:fill="C6D9F1" w:themeFill="text2" w:themeFillTint="33"/>
              </w:tcPr>
            </w:tcPrChange>
          </w:tcPr>
          <w:p w:rsidR="00C36413" w:rsidRPr="00EE59A0" w:rsidRDefault="00C36413" w:rsidP="00A44774">
            <w:pPr>
              <w:widowControl/>
              <w:suppressAutoHyphens w:val="0"/>
              <w:jc w:val="left"/>
              <w:rPr>
                <w:rFonts w:ascii="Calibri" w:hAnsi="Calibri" w:cs="Tahoma"/>
                <w:b/>
                <w:sz w:val="22"/>
                <w:szCs w:val="22"/>
              </w:rPr>
            </w:pPr>
            <w:r w:rsidRPr="00EE59A0">
              <w:rPr>
                <w:rFonts w:ascii="Calibri" w:hAnsi="Calibri" w:cs="Tahoma"/>
                <w:b/>
                <w:sz w:val="22"/>
                <w:szCs w:val="22"/>
              </w:rPr>
              <w:t>Description</w:t>
            </w:r>
          </w:p>
        </w:tc>
        <w:tc>
          <w:tcPr>
            <w:tcW w:w="2270" w:type="dxa"/>
            <w:shd w:val="clear" w:color="auto" w:fill="C6D9F1" w:themeFill="text2" w:themeFillTint="33"/>
            <w:tcPrChange w:id="7" w:author="Oleksandra Korovina" w:date="2017-05-09T14:29:00Z">
              <w:tcPr>
                <w:tcW w:w="1624" w:type="dxa"/>
                <w:gridSpan w:val="2"/>
                <w:shd w:val="clear" w:color="auto" w:fill="C6D9F1" w:themeFill="text2" w:themeFillTint="33"/>
              </w:tcPr>
            </w:tcPrChange>
          </w:tcPr>
          <w:p w:rsidR="00C36413" w:rsidRPr="00EE59A0" w:rsidRDefault="00C36413" w:rsidP="00A44774">
            <w:pPr>
              <w:widowControl/>
              <w:suppressAutoHyphens w:val="0"/>
              <w:jc w:val="left"/>
              <w:rPr>
                <w:rFonts w:ascii="Calibri" w:hAnsi="Calibri" w:cs="Tahoma"/>
                <w:b/>
                <w:sz w:val="22"/>
                <w:szCs w:val="22"/>
              </w:rPr>
            </w:pPr>
            <w:r w:rsidRPr="00EE59A0">
              <w:rPr>
                <w:rFonts w:ascii="Calibri" w:hAnsi="Calibri" w:cs="Tahoma"/>
                <w:b/>
                <w:sz w:val="22"/>
                <w:szCs w:val="22"/>
              </w:rPr>
              <w:t>Exemples valeurs</w:t>
            </w:r>
          </w:p>
        </w:tc>
      </w:tr>
      <w:tr w:rsidR="00C36413" w:rsidTr="003D37CE">
        <w:trPr>
          <w:trPrChange w:id="8" w:author="Oleksandra Korovina" w:date="2017-05-09T14:29:00Z">
            <w:trPr>
              <w:gridAfter w:val="0"/>
            </w:trPr>
          </w:trPrChange>
        </w:trPr>
        <w:tc>
          <w:tcPr>
            <w:tcW w:w="1899" w:type="dxa"/>
            <w:shd w:val="clear" w:color="auto" w:fill="FDE9D9" w:themeFill="accent6" w:themeFillTint="33"/>
            <w:tcPrChange w:id="9" w:author="Oleksandra Korovina" w:date="2017-05-09T14:29:00Z">
              <w:tcPr>
                <w:tcW w:w="1623" w:type="dxa"/>
                <w:shd w:val="clear" w:color="auto" w:fill="FDE9D9" w:themeFill="accent6" w:themeFillTint="33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EE59A0">
              <w:rPr>
                <w:rFonts w:ascii="Calibri" w:hAnsi="Calibri" w:cs="Tahoma"/>
                <w:sz w:val="22"/>
                <w:szCs w:val="22"/>
              </w:rPr>
              <w:t>code</w:t>
            </w:r>
          </w:p>
        </w:tc>
        <w:tc>
          <w:tcPr>
            <w:tcW w:w="1498" w:type="dxa"/>
            <w:tcPrChange w:id="10" w:author="Oleksandra Korovina" w:date="2017-05-09T14:29:00Z">
              <w:tcPr>
                <w:tcW w:w="1623" w:type="dxa"/>
                <w:gridSpan w:val="2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701" w:type="dxa"/>
            <w:tcPrChange w:id="11" w:author="Oleksandra Korovina" w:date="2017-05-09T14:29:00Z">
              <w:tcPr>
                <w:tcW w:w="1624" w:type="dxa"/>
                <w:gridSpan w:val="2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2127" w:type="dxa"/>
            <w:tcPrChange w:id="12" w:author="Oleksandra Korovina" w:date="2017-05-09T14:29:00Z">
              <w:tcPr>
                <w:tcW w:w="1623" w:type="dxa"/>
                <w:gridSpan w:val="2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Code d’indentification</w:t>
            </w:r>
          </w:p>
        </w:tc>
        <w:tc>
          <w:tcPr>
            <w:tcW w:w="2270" w:type="dxa"/>
            <w:tcPrChange w:id="13" w:author="Oleksandra Korovina" w:date="2017-05-09T14:29:00Z">
              <w:tcPr>
                <w:tcW w:w="1624" w:type="dxa"/>
                <w:gridSpan w:val="2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EE59A0">
              <w:rPr>
                <w:rFonts w:ascii="Calibri" w:hAnsi="Calibri" w:cs="Tahoma"/>
                <w:sz w:val="22"/>
                <w:szCs w:val="22"/>
              </w:rPr>
              <w:t>"</w:t>
            </w:r>
            <w:r w:rsidRPr="00FF5F47">
              <w:rPr>
                <w:rFonts w:ascii="Calibri" w:hAnsi="Calibri" w:cs="Tahoma"/>
                <w:sz w:val="22"/>
                <w:szCs w:val="22"/>
              </w:rPr>
              <w:t>RC-20150303164302</w:t>
            </w:r>
            <w:r w:rsidRPr="00EE59A0">
              <w:rPr>
                <w:rFonts w:ascii="Calibri" w:hAnsi="Calibri" w:cs="Tahoma"/>
                <w:sz w:val="22"/>
                <w:szCs w:val="22"/>
              </w:rPr>
              <w:t>"</w:t>
            </w:r>
            <w:del w:id="14" w:author="Oleksandra Korovina" w:date="2017-05-09T14:29:00Z">
              <w:r w:rsidRPr="00EE59A0" w:rsidDel="003D37CE">
                <w:rPr>
                  <w:rFonts w:ascii="Calibri" w:hAnsi="Calibri" w:cs="Tahoma"/>
                  <w:sz w:val="22"/>
                  <w:szCs w:val="22"/>
                </w:rPr>
                <w:delText>,</w:delText>
              </w:r>
            </w:del>
          </w:p>
        </w:tc>
      </w:tr>
      <w:tr w:rsidR="00C36413" w:rsidTr="003D37CE">
        <w:trPr>
          <w:trPrChange w:id="15" w:author="Oleksandra Korovina" w:date="2017-05-09T14:29:00Z">
            <w:trPr>
              <w:gridAfter w:val="0"/>
            </w:trPr>
          </w:trPrChange>
        </w:trPr>
        <w:tc>
          <w:tcPr>
            <w:tcW w:w="1899" w:type="dxa"/>
            <w:shd w:val="clear" w:color="auto" w:fill="FDE9D9" w:themeFill="accent6" w:themeFillTint="33"/>
            <w:tcPrChange w:id="16" w:author="Oleksandra Korovina" w:date="2017-05-09T14:29:00Z">
              <w:tcPr>
                <w:tcW w:w="1623" w:type="dxa"/>
                <w:shd w:val="clear" w:color="auto" w:fill="FDE9D9" w:themeFill="accent6" w:themeFillTint="33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proofErr w:type="spellStart"/>
            <w:r w:rsidRPr="00EE59A0">
              <w:rPr>
                <w:rFonts w:ascii="Calibri" w:hAnsi="Calibri" w:cs="Tahoma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498" w:type="dxa"/>
            <w:tcPrChange w:id="17" w:author="Oleksandra Korovina" w:date="2017-05-09T14:29:00Z">
              <w:tcPr>
                <w:tcW w:w="1623" w:type="dxa"/>
                <w:gridSpan w:val="2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701" w:type="dxa"/>
            <w:tcPrChange w:id="18" w:author="Oleksandra Korovina" w:date="2017-05-09T14:29:00Z">
              <w:tcPr>
                <w:tcW w:w="1624" w:type="dxa"/>
                <w:gridSpan w:val="2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2127" w:type="dxa"/>
            <w:tcPrChange w:id="19" w:author="Oleksandra Korovina" w:date="2017-05-09T14:29:00Z">
              <w:tcPr>
                <w:tcW w:w="1623" w:type="dxa"/>
                <w:gridSpan w:val="2"/>
              </w:tcPr>
            </w:tcPrChange>
          </w:tcPr>
          <w:p w:rsidR="00C36413" w:rsidRPr="00FF5F47" w:rsidRDefault="00C36413" w:rsidP="00C36413">
            <w:pPr>
              <w:widowControl/>
              <w:suppressAutoHyphens w:val="0"/>
              <w:jc w:val="left"/>
              <w:rPr>
                <w:rFonts w:ascii="Calibri" w:hAnsi="Calibri" w:cs="Tahoma"/>
                <w:vanish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Nom du document</w:t>
            </w:r>
          </w:p>
        </w:tc>
        <w:tc>
          <w:tcPr>
            <w:tcW w:w="2270" w:type="dxa"/>
            <w:tcPrChange w:id="20" w:author="Oleksandra Korovina" w:date="2017-05-09T14:29:00Z">
              <w:tcPr>
                <w:tcW w:w="1624" w:type="dxa"/>
                <w:gridSpan w:val="2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EE59A0">
              <w:rPr>
                <w:rFonts w:ascii="Calibri" w:hAnsi="Calibri" w:cs="Tahoma"/>
                <w:sz w:val="22"/>
                <w:szCs w:val="22"/>
              </w:rPr>
              <w:t>"</w:t>
            </w:r>
            <w:r w:rsidRPr="00FF5F47">
              <w:rPr>
                <w:rFonts w:ascii="Calibri" w:hAnsi="Calibri" w:cs="Tahoma"/>
                <w:sz w:val="22"/>
                <w:szCs w:val="22"/>
              </w:rPr>
              <w:t xml:space="preserve">Container </w:t>
            </w:r>
            <w:proofErr w:type="spellStart"/>
            <w:r w:rsidRPr="00FF5F47">
              <w:rPr>
                <w:rFonts w:ascii="Calibri" w:hAnsi="Calibri" w:cs="Tahoma"/>
                <w:sz w:val="22"/>
                <w:szCs w:val="22"/>
              </w:rPr>
              <w:t>Additional</w:t>
            </w:r>
            <w:proofErr w:type="spellEnd"/>
            <w:r w:rsidRPr="00FF5F47">
              <w:rPr>
                <w:rFonts w:ascii="Calibri" w:hAnsi="Calibri" w:cs="Tahoma"/>
                <w:sz w:val="22"/>
                <w:szCs w:val="22"/>
              </w:rPr>
              <w:t xml:space="preserve"> </w:t>
            </w:r>
            <w:proofErr w:type="spellStart"/>
            <w:r w:rsidRPr="00FF5F47">
              <w:rPr>
                <w:rFonts w:ascii="Calibri" w:hAnsi="Calibri" w:cs="Tahoma"/>
                <w:sz w:val="22"/>
                <w:szCs w:val="22"/>
              </w:rPr>
              <w:t>Columns</w:t>
            </w:r>
            <w:proofErr w:type="spellEnd"/>
            <w:r w:rsidRPr="00EE59A0">
              <w:rPr>
                <w:rFonts w:ascii="Calibri" w:hAnsi="Calibri" w:cs="Tahoma"/>
                <w:sz w:val="22"/>
                <w:szCs w:val="22"/>
              </w:rPr>
              <w:t>"</w:t>
            </w:r>
          </w:p>
        </w:tc>
      </w:tr>
      <w:tr w:rsidR="00C36413" w:rsidTr="003D37CE">
        <w:trPr>
          <w:trPrChange w:id="21" w:author="Oleksandra Korovina" w:date="2017-05-09T14:29:00Z">
            <w:trPr>
              <w:gridAfter w:val="0"/>
            </w:trPr>
          </w:trPrChange>
        </w:trPr>
        <w:tc>
          <w:tcPr>
            <w:tcW w:w="1899" w:type="dxa"/>
            <w:tcPrChange w:id="22" w:author="Oleksandra Korovina" w:date="2017-05-09T14:29:00Z">
              <w:tcPr>
                <w:tcW w:w="1623" w:type="dxa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proofErr w:type="spellStart"/>
            <w:r w:rsidRPr="003C694D">
              <w:rPr>
                <w:rFonts w:ascii="Calibri" w:hAnsi="Calibri" w:cs="Tahoma"/>
                <w:sz w:val="22"/>
                <w:szCs w:val="22"/>
              </w:rPr>
              <w:t>traceInformation</w:t>
            </w:r>
            <w:proofErr w:type="spellEnd"/>
          </w:p>
        </w:tc>
        <w:tc>
          <w:tcPr>
            <w:tcW w:w="1498" w:type="dxa"/>
            <w:tcPrChange w:id="23" w:author="Oleksandra Korovina" w:date="2017-05-09T14:29:00Z">
              <w:tcPr>
                <w:tcW w:w="1623" w:type="dxa"/>
                <w:gridSpan w:val="2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701" w:type="dxa"/>
            <w:tcPrChange w:id="24" w:author="Oleksandra Korovina" w:date="2017-05-09T14:29:00Z">
              <w:tcPr>
                <w:tcW w:w="1624" w:type="dxa"/>
                <w:gridSpan w:val="2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2127" w:type="dxa"/>
            <w:tcPrChange w:id="25" w:author="Oleksandra Korovina" w:date="2017-05-09T14:29:00Z">
              <w:tcPr>
                <w:tcW w:w="1623" w:type="dxa"/>
                <w:gridSpan w:val="2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2270" w:type="dxa"/>
            <w:tcPrChange w:id="26" w:author="Oleksandra Korovina" w:date="2017-05-09T14:29:00Z">
              <w:tcPr>
                <w:tcW w:w="1624" w:type="dxa"/>
                <w:gridSpan w:val="2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</w:tr>
      <w:tr w:rsidR="00C36413" w:rsidTr="003D37CE">
        <w:trPr>
          <w:trPrChange w:id="27" w:author="Oleksandra Korovina" w:date="2017-05-09T14:29:00Z">
            <w:trPr>
              <w:gridAfter w:val="0"/>
            </w:trPr>
          </w:trPrChange>
        </w:trPr>
        <w:tc>
          <w:tcPr>
            <w:tcW w:w="1899" w:type="dxa"/>
            <w:tcPrChange w:id="28" w:author="Oleksandra Korovina" w:date="2017-05-09T14:29:00Z">
              <w:tcPr>
                <w:tcW w:w="1623" w:type="dxa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498" w:type="dxa"/>
            <w:shd w:val="clear" w:color="auto" w:fill="FDE9D9" w:themeFill="accent6" w:themeFillTint="33"/>
            <w:tcPrChange w:id="29" w:author="Oleksandra Korovina" w:date="2017-05-09T14:29:00Z">
              <w:tcPr>
                <w:tcW w:w="1623" w:type="dxa"/>
                <w:gridSpan w:val="2"/>
                <w:shd w:val="clear" w:color="auto" w:fill="FDE9D9" w:themeFill="accent6" w:themeFillTint="33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proofErr w:type="spellStart"/>
            <w:r w:rsidRPr="003C694D">
              <w:rPr>
                <w:rFonts w:ascii="Calibri" w:hAnsi="Calibri" w:cs="Tahoma"/>
                <w:sz w:val="22"/>
                <w:szCs w:val="22"/>
              </w:rPr>
              <w:t>createUser</w:t>
            </w:r>
            <w:proofErr w:type="spellEnd"/>
          </w:p>
        </w:tc>
        <w:tc>
          <w:tcPr>
            <w:tcW w:w="1701" w:type="dxa"/>
            <w:tcPrChange w:id="30" w:author="Oleksandra Korovina" w:date="2017-05-09T14:29:00Z">
              <w:tcPr>
                <w:tcW w:w="1624" w:type="dxa"/>
                <w:gridSpan w:val="2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2127" w:type="dxa"/>
            <w:tcPrChange w:id="31" w:author="Oleksandra Korovina" w:date="2017-05-09T14:29:00Z">
              <w:tcPr>
                <w:tcW w:w="1623" w:type="dxa"/>
                <w:gridSpan w:val="2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2270" w:type="dxa"/>
            <w:tcPrChange w:id="32" w:author="Oleksandra Korovina" w:date="2017-05-09T14:29:00Z">
              <w:tcPr>
                <w:tcW w:w="1624" w:type="dxa"/>
                <w:gridSpan w:val="2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3C694D">
              <w:rPr>
                <w:rFonts w:ascii="Calibri" w:hAnsi="Calibri" w:cs="Tahoma"/>
                <w:sz w:val="22"/>
                <w:szCs w:val="22"/>
              </w:rPr>
              <w:t>"</w:t>
            </w:r>
            <w:proofErr w:type="spellStart"/>
            <w:r w:rsidRPr="00FF5F47">
              <w:rPr>
                <w:rFonts w:ascii="Calibri" w:hAnsi="Calibri" w:cs="Tahoma"/>
                <w:sz w:val="22"/>
                <w:szCs w:val="22"/>
              </w:rPr>
              <w:t>okorovina</w:t>
            </w:r>
            <w:proofErr w:type="spellEnd"/>
            <w:r w:rsidRPr="003C694D">
              <w:rPr>
                <w:rFonts w:ascii="Calibri" w:hAnsi="Calibri" w:cs="Tahoma"/>
                <w:sz w:val="22"/>
                <w:szCs w:val="22"/>
              </w:rPr>
              <w:t>"</w:t>
            </w:r>
          </w:p>
        </w:tc>
      </w:tr>
      <w:tr w:rsidR="00C36413" w:rsidTr="003D37CE">
        <w:trPr>
          <w:trPrChange w:id="33" w:author="Oleksandra Korovina" w:date="2017-05-09T14:29:00Z">
            <w:trPr>
              <w:gridAfter w:val="0"/>
            </w:trPr>
          </w:trPrChange>
        </w:trPr>
        <w:tc>
          <w:tcPr>
            <w:tcW w:w="1899" w:type="dxa"/>
            <w:tcPrChange w:id="34" w:author="Oleksandra Korovina" w:date="2017-05-09T14:29:00Z">
              <w:tcPr>
                <w:tcW w:w="1623" w:type="dxa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498" w:type="dxa"/>
            <w:shd w:val="clear" w:color="auto" w:fill="FDE9D9" w:themeFill="accent6" w:themeFillTint="33"/>
            <w:tcPrChange w:id="35" w:author="Oleksandra Korovina" w:date="2017-05-09T14:29:00Z">
              <w:tcPr>
                <w:tcW w:w="1623" w:type="dxa"/>
                <w:gridSpan w:val="2"/>
                <w:shd w:val="clear" w:color="auto" w:fill="FDE9D9" w:themeFill="accent6" w:themeFillTint="33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proofErr w:type="spellStart"/>
            <w:r w:rsidRPr="003C694D">
              <w:rPr>
                <w:rFonts w:ascii="Calibri" w:hAnsi="Calibri" w:cs="Tahoma"/>
                <w:sz w:val="22"/>
                <w:szCs w:val="22"/>
              </w:rPr>
              <w:t>creationDate</w:t>
            </w:r>
            <w:proofErr w:type="spellEnd"/>
          </w:p>
        </w:tc>
        <w:tc>
          <w:tcPr>
            <w:tcW w:w="1701" w:type="dxa"/>
            <w:tcPrChange w:id="36" w:author="Oleksandra Korovina" w:date="2017-05-09T14:29:00Z">
              <w:tcPr>
                <w:tcW w:w="1624" w:type="dxa"/>
                <w:gridSpan w:val="2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2127" w:type="dxa"/>
            <w:tcPrChange w:id="37" w:author="Oleksandra Korovina" w:date="2017-05-09T14:29:00Z">
              <w:tcPr>
                <w:tcW w:w="1623" w:type="dxa"/>
                <w:gridSpan w:val="2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2270" w:type="dxa"/>
            <w:tcPrChange w:id="38" w:author="Oleksandra Korovina" w:date="2017-05-09T14:29:00Z">
              <w:tcPr>
                <w:tcW w:w="1624" w:type="dxa"/>
                <w:gridSpan w:val="2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New Date()</w:t>
            </w:r>
          </w:p>
        </w:tc>
      </w:tr>
      <w:tr w:rsidR="00C36413" w:rsidTr="003D37CE">
        <w:trPr>
          <w:trPrChange w:id="39" w:author="Oleksandra Korovina" w:date="2017-05-09T14:29:00Z">
            <w:trPr>
              <w:gridAfter w:val="0"/>
            </w:trPr>
          </w:trPrChange>
        </w:trPr>
        <w:tc>
          <w:tcPr>
            <w:tcW w:w="1899" w:type="dxa"/>
            <w:tcPrChange w:id="40" w:author="Oleksandra Korovina" w:date="2017-05-09T14:29:00Z">
              <w:tcPr>
                <w:tcW w:w="1623" w:type="dxa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498" w:type="dxa"/>
            <w:shd w:val="clear" w:color="auto" w:fill="FDE9D9" w:themeFill="accent6" w:themeFillTint="33"/>
            <w:tcPrChange w:id="41" w:author="Oleksandra Korovina" w:date="2017-05-09T14:29:00Z">
              <w:tcPr>
                <w:tcW w:w="1623" w:type="dxa"/>
                <w:gridSpan w:val="2"/>
                <w:shd w:val="clear" w:color="auto" w:fill="FDE9D9" w:themeFill="accent6" w:themeFillTint="33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proofErr w:type="spellStart"/>
            <w:r w:rsidRPr="003C694D">
              <w:rPr>
                <w:rFonts w:ascii="Calibri" w:hAnsi="Calibri" w:cs="Tahoma"/>
                <w:sz w:val="22"/>
                <w:szCs w:val="22"/>
              </w:rPr>
              <w:t>modifyUser</w:t>
            </w:r>
            <w:proofErr w:type="spellEnd"/>
          </w:p>
        </w:tc>
        <w:tc>
          <w:tcPr>
            <w:tcW w:w="1701" w:type="dxa"/>
            <w:tcPrChange w:id="42" w:author="Oleksandra Korovina" w:date="2017-05-09T14:29:00Z">
              <w:tcPr>
                <w:tcW w:w="1624" w:type="dxa"/>
                <w:gridSpan w:val="2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2127" w:type="dxa"/>
            <w:tcPrChange w:id="43" w:author="Oleksandra Korovina" w:date="2017-05-09T14:29:00Z">
              <w:tcPr>
                <w:tcW w:w="1623" w:type="dxa"/>
                <w:gridSpan w:val="2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2270" w:type="dxa"/>
            <w:tcPrChange w:id="44" w:author="Oleksandra Korovina" w:date="2017-05-09T14:29:00Z">
              <w:tcPr>
                <w:tcW w:w="1624" w:type="dxa"/>
                <w:gridSpan w:val="2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3C694D">
              <w:rPr>
                <w:rFonts w:ascii="Calibri" w:hAnsi="Calibri" w:cs="Tahoma"/>
                <w:sz w:val="22"/>
                <w:szCs w:val="22"/>
              </w:rPr>
              <w:t>"</w:t>
            </w:r>
            <w:proofErr w:type="spellStart"/>
            <w:r w:rsidRPr="003C694D">
              <w:rPr>
                <w:rFonts w:ascii="Calibri" w:hAnsi="Calibri" w:cs="Tahoma"/>
                <w:sz w:val="22"/>
                <w:szCs w:val="22"/>
              </w:rPr>
              <w:t>ngsrg</w:t>
            </w:r>
            <w:proofErr w:type="spellEnd"/>
            <w:r w:rsidRPr="003C694D">
              <w:rPr>
                <w:rFonts w:ascii="Calibri" w:hAnsi="Calibri" w:cs="Tahoma"/>
                <w:sz w:val="22"/>
                <w:szCs w:val="22"/>
              </w:rPr>
              <w:t>"</w:t>
            </w:r>
          </w:p>
        </w:tc>
      </w:tr>
      <w:tr w:rsidR="00C36413" w:rsidTr="003D37CE">
        <w:trPr>
          <w:trPrChange w:id="45" w:author="Oleksandra Korovina" w:date="2017-05-09T14:29:00Z">
            <w:trPr>
              <w:gridAfter w:val="0"/>
            </w:trPr>
          </w:trPrChange>
        </w:trPr>
        <w:tc>
          <w:tcPr>
            <w:tcW w:w="1899" w:type="dxa"/>
            <w:tcPrChange w:id="46" w:author="Oleksandra Korovina" w:date="2017-05-09T14:29:00Z">
              <w:tcPr>
                <w:tcW w:w="1623" w:type="dxa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498" w:type="dxa"/>
            <w:shd w:val="clear" w:color="auto" w:fill="FDE9D9" w:themeFill="accent6" w:themeFillTint="33"/>
            <w:tcPrChange w:id="47" w:author="Oleksandra Korovina" w:date="2017-05-09T14:29:00Z">
              <w:tcPr>
                <w:tcW w:w="1623" w:type="dxa"/>
                <w:gridSpan w:val="2"/>
                <w:shd w:val="clear" w:color="auto" w:fill="FDE9D9" w:themeFill="accent6" w:themeFillTint="33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proofErr w:type="spellStart"/>
            <w:r w:rsidRPr="003C694D">
              <w:rPr>
                <w:rFonts w:ascii="Calibri" w:hAnsi="Calibri" w:cs="Tahoma"/>
                <w:sz w:val="22"/>
                <w:szCs w:val="22"/>
              </w:rPr>
              <w:t>modifyDate</w:t>
            </w:r>
            <w:proofErr w:type="spellEnd"/>
          </w:p>
        </w:tc>
        <w:tc>
          <w:tcPr>
            <w:tcW w:w="1701" w:type="dxa"/>
            <w:tcPrChange w:id="48" w:author="Oleksandra Korovina" w:date="2017-05-09T14:29:00Z">
              <w:tcPr>
                <w:tcW w:w="1624" w:type="dxa"/>
                <w:gridSpan w:val="2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2127" w:type="dxa"/>
            <w:tcPrChange w:id="49" w:author="Oleksandra Korovina" w:date="2017-05-09T14:29:00Z">
              <w:tcPr>
                <w:tcW w:w="1623" w:type="dxa"/>
                <w:gridSpan w:val="2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2270" w:type="dxa"/>
            <w:tcPrChange w:id="50" w:author="Oleksandra Korovina" w:date="2017-05-09T14:29:00Z">
              <w:tcPr>
                <w:tcW w:w="1624" w:type="dxa"/>
                <w:gridSpan w:val="2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New Date()</w:t>
            </w:r>
          </w:p>
        </w:tc>
      </w:tr>
      <w:tr w:rsidR="00C36413" w:rsidTr="003D37CE">
        <w:trPr>
          <w:trPrChange w:id="51" w:author="Oleksandra Korovina" w:date="2017-05-09T14:29:00Z">
            <w:trPr>
              <w:gridAfter w:val="0"/>
            </w:trPr>
          </w:trPrChange>
        </w:trPr>
        <w:tc>
          <w:tcPr>
            <w:tcW w:w="1899" w:type="dxa"/>
            <w:tcPrChange w:id="52" w:author="Oleksandra Korovina" w:date="2017-05-09T14:29:00Z">
              <w:tcPr>
                <w:tcW w:w="1623" w:type="dxa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proofErr w:type="spellStart"/>
            <w:r w:rsidRPr="00FF5F47">
              <w:rPr>
                <w:rFonts w:ascii="Calibri" w:hAnsi="Calibri" w:cs="Tahoma"/>
                <w:sz w:val="22"/>
                <w:szCs w:val="22"/>
              </w:rPr>
              <w:t>pageCodes</w:t>
            </w:r>
            <w:proofErr w:type="spellEnd"/>
          </w:p>
        </w:tc>
        <w:tc>
          <w:tcPr>
            <w:tcW w:w="1498" w:type="dxa"/>
            <w:shd w:val="clear" w:color="auto" w:fill="auto"/>
            <w:tcPrChange w:id="53" w:author="Oleksandra Korovina" w:date="2017-05-09T14:29:00Z">
              <w:tcPr>
                <w:tcW w:w="1623" w:type="dxa"/>
                <w:gridSpan w:val="2"/>
                <w:shd w:val="clear" w:color="auto" w:fill="auto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701" w:type="dxa"/>
            <w:tcPrChange w:id="54" w:author="Oleksandra Korovina" w:date="2017-05-09T14:29:00Z">
              <w:tcPr>
                <w:tcW w:w="1624" w:type="dxa"/>
                <w:gridSpan w:val="2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2127" w:type="dxa"/>
            <w:tcPrChange w:id="55" w:author="Oleksandra Korovina" w:date="2017-05-09T14:29:00Z">
              <w:tcPr>
                <w:tcW w:w="1623" w:type="dxa"/>
                <w:gridSpan w:val="2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Code(s) de(s) page(s)</w:t>
            </w:r>
          </w:p>
        </w:tc>
        <w:tc>
          <w:tcPr>
            <w:tcW w:w="2270" w:type="dxa"/>
            <w:tcPrChange w:id="56" w:author="Oleksandra Korovina" w:date="2017-05-09T14:29:00Z">
              <w:tcPr>
                <w:tcW w:w="1624" w:type="dxa"/>
                <w:gridSpan w:val="2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FF5F47">
              <w:rPr>
                <w:rFonts w:ascii="Calibri" w:hAnsi="Calibri" w:cs="Tahoma"/>
                <w:sz w:val="22"/>
                <w:szCs w:val="22"/>
              </w:rPr>
              <w:t>"containers-</w:t>
            </w:r>
            <w:proofErr w:type="spellStart"/>
            <w:r w:rsidRPr="00FF5F47">
              <w:rPr>
                <w:rFonts w:ascii="Calibri" w:hAnsi="Calibri" w:cs="Tahoma"/>
                <w:sz w:val="22"/>
                <w:szCs w:val="22"/>
              </w:rPr>
              <w:t>addcolumns</w:t>
            </w:r>
            <w:proofErr w:type="spellEnd"/>
            <w:r w:rsidRPr="00FF5F47">
              <w:rPr>
                <w:rFonts w:ascii="Calibri" w:hAnsi="Calibri" w:cs="Tahoma"/>
                <w:sz w:val="22"/>
                <w:szCs w:val="22"/>
              </w:rPr>
              <w:t>"</w:t>
            </w:r>
          </w:p>
        </w:tc>
      </w:tr>
      <w:tr w:rsidR="00C36413" w:rsidTr="003D37CE">
        <w:trPr>
          <w:trPrChange w:id="57" w:author="Oleksandra Korovina" w:date="2017-05-09T14:29:00Z">
            <w:trPr>
              <w:gridAfter w:val="0"/>
            </w:trPr>
          </w:trPrChange>
        </w:trPr>
        <w:tc>
          <w:tcPr>
            <w:tcW w:w="1899" w:type="dxa"/>
            <w:tcPrChange w:id="58" w:author="Oleksandra Korovina" w:date="2017-05-09T14:29:00Z">
              <w:tcPr>
                <w:tcW w:w="1623" w:type="dxa"/>
              </w:tcPr>
            </w:tcPrChange>
          </w:tcPr>
          <w:p w:rsidR="00C36413" w:rsidRPr="00FF5F47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proofErr w:type="spellStart"/>
            <w:r w:rsidRPr="00FF5F47">
              <w:rPr>
                <w:rFonts w:ascii="Calibri" w:hAnsi="Calibri" w:cs="Tahoma"/>
                <w:sz w:val="22"/>
                <w:szCs w:val="22"/>
              </w:rPr>
              <w:t>columns</w:t>
            </w:r>
            <w:proofErr w:type="spellEnd"/>
          </w:p>
        </w:tc>
        <w:tc>
          <w:tcPr>
            <w:tcW w:w="1498" w:type="dxa"/>
            <w:shd w:val="clear" w:color="auto" w:fill="auto"/>
            <w:tcPrChange w:id="59" w:author="Oleksandra Korovina" w:date="2017-05-09T14:29:00Z">
              <w:tcPr>
                <w:tcW w:w="1623" w:type="dxa"/>
                <w:gridSpan w:val="2"/>
                <w:shd w:val="clear" w:color="auto" w:fill="auto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701" w:type="dxa"/>
            <w:tcPrChange w:id="60" w:author="Oleksandra Korovina" w:date="2017-05-09T14:29:00Z">
              <w:tcPr>
                <w:tcW w:w="1624" w:type="dxa"/>
                <w:gridSpan w:val="2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2127" w:type="dxa"/>
            <w:tcPrChange w:id="61" w:author="Oleksandra Korovina" w:date="2017-05-09T14:29:00Z">
              <w:tcPr>
                <w:tcW w:w="1623" w:type="dxa"/>
                <w:gridSpan w:val="2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2270" w:type="dxa"/>
            <w:tcPrChange w:id="62" w:author="Oleksandra Korovina" w:date="2017-05-09T14:29:00Z">
              <w:tcPr>
                <w:tcW w:w="1624" w:type="dxa"/>
                <w:gridSpan w:val="2"/>
              </w:tcPr>
            </w:tcPrChange>
          </w:tcPr>
          <w:p w:rsidR="00C36413" w:rsidRPr="00FF5F47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</w:tr>
      <w:tr w:rsidR="003D37CE" w:rsidTr="003D37CE">
        <w:tblPrEx>
          <w:tblPrExChange w:id="63" w:author="Oleksandra Korovina" w:date="2017-05-09T14:29:00Z">
            <w:tblPrEx>
              <w:tblW w:w="9495" w:type="dxa"/>
            </w:tblPrEx>
          </w:tblPrExChange>
        </w:tblPrEx>
        <w:trPr>
          <w:ins w:id="64" w:author="Oleksandra Korovina" w:date="2017-05-09T14:26:00Z"/>
        </w:trPr>
        <w:tc>
          <w:tcPr>
            <w:tcW w:w="1899" w:type="dxa"/>
            <w:tcPrChange w:id="65" w:author="Oleksandra Korovina" w:date="2017-05-09T14:29:00Z">
              <w:tcPr>
                <w:tcW w:w="1899" w:type="dxa"/>
                <w:gridSpan w:val="2"/>
              </w:tcPr>
            </w:tcPrChange>
          </w:tcPr>
          <w:p w:rsidR="003D37CE" w:rsidRPr="00FF5F47" w:rsidRDefault="003D37CE" w:rsidP="00FF5F47">
            <w:pPr>
              <w:widowControl/>
              <w:suppressAutoHyphens w:val="0"/>
              <w:jc w:val="left"/>
              <w:rPr>
                <w:ins w:id="66" w:author="Oleksandra Korovina" w:date="2017-05-09T14:26:00Z"/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498" w:type="dxa"/>
            <w:shd w:val="clear" w:color="auto" w:fill="auto"/>
            <w:tcPrChange w:id="67" w:author="Oleksandra Korovina" w:date="2017-05-09T14:29:00Z">
              <w:tcPr>
                <w:tcW w:w="1899" w:type="dxa"/>
                <w:gridSpan w:val="2"/>
                <w:shd w:val="clear" w:color="auto" w:fill="auto"/>
              </w:tcPr>
            </w:tcPrChange>
          </w:tcPr>
          <w:p w:rsidR="003D37CE" w:rsidRDefault="003D37CE" w:rsidP="00FF5F47">
            <w:pPr>
              <w:widowControl/>
              <w:suppressAutoHyphens w:val="0"/>
              <w:jc w:val="left"/>
              <w:rPr>
                <w:ins w:id="68" w:author="Oleksandra Korovina" w:date="2017-05-09T14:26:00Z"/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701" w:type="dxa"/>
            <w:tcPrChange w:id="69" w:author="Oleksandra Korovina" w:date="2017-05-09T14:29:00Z">
              <w:tcPr>
                <w:tcW w:w="1899" w:type="dxa"/>
                <w:gridSpan w:val="2"/>
              </w:tcPr>
            </w:tcPrChange>
          </w:tcPr>
          <w:p w:rsidR="003D37CE" w:rsidRDefault="003D37CE" w:rsidP="00FF5F47">
            <w:pPr>
              <w:widowControl/>
              <w:suppressAutoHyphens w:val="0"/>
              <w:jc w:val="left"/>
              <w:rPr>
                <w:ins w:id="70" w:author="Oleksandra Korovina" w:date="2017-05-09T14:26:00Z"/>
                <w:rFonts w:ascii="Calibri" w:hAnsi="Calibri" w:cs="Tahoma"/>
                <w:sz w:val="22"/>
                <w:szCs w:val="22"/>
              </w:rPr>
            </w:pPr>
            <w:ins w:id="71" w:author="Oleksandra Korovina" w:date="2017-05-09T14:28:00Z">
              <w:r>
                <w:rPr>
                  <w:rFonts w:ascii="Calibri" w:hAnsi="Calibri" w:cs="Tahoma"/>
                  <w:sz w:val="22"/>
                  <w:szCs w:val="22"/>
                </w:rPr>
                <w:t xml:space="preserve">(préciser des </w:t>
              </w:r>
              <w:r>
                <w:rPr>
                  <w:rFonts w:ascii="Calibri" w:hAnsi="Calibri" w:cs="Tahoma"/>
                  <w:sz w:val="22"/>
                  <w:szCs w:val="22"/>
                </w:rPr>
                <w:t>propriétés</w:t>
              </w:r>
              <w:r>
                <w:rPr>
                  <w:rFonts w:ascii="Calibri" w:hAnsi="Calibri" w:cs="Tahoma"/>
                  <w:sz w:val="22"/>
                  <w:szCs w:val="22"/>
                </w:rPr>
                <w:t xml:space="preserve"> pour chaque colonne)</w:t>
              </w:r>
            </w:ins>
          </w:p>
        </w:tc>
        <w:tc>
          <w:tcPr>
            <w:tcW w:w="2127" w:type="dxa"/>
            <w:tcPrChange w:id="72" w:author="Oleksandra Korovina" w:date="2017-05-09T14:29:00Z">
              <w:tcPr>
                <w:tcW w:w="1899" w:type="dxa"/>
                <w:gridSpan w:val="2"/>
              </w:tcPr>
            </w:tcPrChange>
          </w:tcPr>
          <w:p w:rsidR="003D37CE" w:rsidRDefault="003D37CE" w:rsidP="00FF5F47">
            <w:pPr>
              <w:widowControl/>
              <w:suppressAutoHyphens w:val="0"/>
              <w:jc w:val="left"/>
              <w:rPr>
                <w:ins w:id="73" w:author="Oleksandra Korovina" w:date="2017-05-09T14:26:00Z"/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2270" w:type="dxa"/>
            <w:tcPrChange w:id="74" w:author="Oleksandra Korovina" w:date="2017-05-09T14:29:00Z">
              <w:tcPr>
                <w:tcW w:w="1899" w:type="dxa"/>
                <w:gridSpan w:val="2"/>
              </w:tcPr>
            </w:tcPrChange>
          </w:tcPr>
          <w:p w:rsidR="003D37CE" w:rsidRPr="00FF5F47" w:rsidRDefault="003D37CE" w:rsidP="00FF5F47">
            <w:pPr>
              <w:widowControl/>
              <w:suppressAutoHyphens w:val="0"/>
              <w:jc w:val="left"/>
              <w:rPr>
                <w:ins w:id="75" w:author="Oleksandra Korovina" w:date="2017-05-09T14:26:00Z"/>
                <w:rFonts w:ascii="Calibri" w:hAnsi="Calibri" w:cs="Tahoma"/>
                <w:sz w:val="22"/>
                <w:szCs w:val="22"/>
              </w:rPr>
            </w:pPr>
          </w:p>
        </w:tc>
      </w:tr>
      <w:tr w:rsidR="00C36413" w:rsidTr="003D37CE">
        <w:trPr>
          <w:trPrChange w:id="76" w:author="Oleksandra Korovina" w:date="2017-05-09T14:29:00Z">
            <w:trPr>
              <w:gridAfter w:val="0"/>
            </w:trPr>
          </w:trPrChange>
        </w:trPr>
        <w:tc>
          <w:tcPr>
            <w:tcW w:w="1899" w:type="dxa"/>
            <w:tcPrChange w:id="77" w:author="Oleksandra Korovina" w:date="2017-05-09T14:29:00Z">
              <w:tcPr>
                <w:tcW w:w="1623" w:type="dxa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498" w:type="dxa"/>
            <w:shd w:val="clear" w:color="auto" w:fill="auto"/>
            <w:tcPrChange w:id="78" w:author="Oleksandra Korovina" w:date="2017-05-09T14:29:00Z">
              <w:tcPr>
                <w:tcW w:w="1623" w:type="dxa"/>
                <w:gridSpan w:val="2"/>
                <w:shd w:val="clear" w:color="auto" w:fill="auto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DE9D9" w:themeFill="accent6" w:themeFillTint="33"/>
            <w:tcPrChange w:id="79" w:author="Oleksandra Korovina" w:date="2017-05-09T14:29:00Z">
              <w:tcPr>
                <w:tcW w:w="1624" w:type="dxa"/>
                <w:gridSpan w:val="2"/>
                <w:shd w:val="clear" w:color="auto" w:fill="FDE9D9" w:themeFill="accent6" w:themeFillTint="33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C36413">
              <w:rPr>
                <w:rFonts w:ascii="Calibri" w:hAnsi="Calibri" w:cs="Tahoma"/>
                <w:sz w:val="22"/>
                <w:szCs w:val="22"/>
              </w:rPr>
              <w:t>header</w:t>
            </w:r>
          </w:p>
        </w:tc>
        <w:tc>
          <w:tcPr>
            <w:tcW w:w="2127" w:type="dxa"/>
            <w:tcPrChange w:id="80" w:author="Oleksandra Korovina" w:date="2017-05-09T14:29:00Z">
              <w:tcPr>
                <w:tcW w:w="1623" w:type="dxa"/>
                <w:gridSpan w:val="2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Le titre</w:t>
            </w:r>
            <w:ins w:id="81" w:author="Oleksandra Korovina" w:date="2017-05-09T11:03:00Z">
              <w:r>
                <w:rPr>
                  <w:rFonts w:ascii="Calibri" w:hAnsi="Calibri" w:cs="Tahoma"/>
                  <w:sz w:val="22"/>
                  <w:szCs w:val="22"/>
                </w:rPr>
                <w:t xml:space="preserve"> à afficher</w:t>
              </w:r>
            </w:ins>
          </w:p>
        </w:tc>
        <w:tc>
          <w:tcPr>
            <w:tcW w:w="2270" w:type="dxa"/>
            <w:tcPrChange w:id="82" w:author="Oleksandra Korovina" w:date="2017-05-09T14:29:00Z">
              <w:tcPr>
                <w:tcW w:w="1624" w:type="dxa"/>
                <w:gridSpan w:val="2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</w:tr>
      <w:tr w:rsidR="00C36413" w:rsidTr="003D37CE">
        <w:trPr>
          <w:trPrChange w:id="83" w:author="Oleksandra Korovina" w:date="2017-05-09T14:29:00Z">
            <w:trPr>
              <w:gridAfter w:val="0"/>
            </w:trPr>
          </w:trPrChange>
        </w:trPr>
        <w:tc>
          <w:tcPr>
            <w:tcW w:w="1899" w:type="dxa"/>
            <w:tcPrChange w:id="84" w:author="Oleksandra Korovina" w:date="2017-05-09T14:29:00Z">
              <w:tcPr>
                <w:tcW w:w="1623" w:type="dxa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498" w:type="dxa"/>
            <w:shd w:val="clear" w:color="auto" w:fill="auto"/>
            <w:tcPrChange w:id="85" w:author="Oleksandra Korovina" w:date="2017-05-09T14:29:00Z">
              <w:tcPr>
                <w:tcW w:w="1623" w:type="dxa"/>
                <w:gridSpan w:val="2"/>
                <w:shd w:val="clear" w:color="auto" w:fill="auto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DE9D9" w:themeFill="accent6" w:themeFillTint="33"/>
            <w:tcPrChange w:id="86" w:author="Oleksandra Korovina" w:date="2017-05-09T14:29:00Z">
              <w:tcPr>
                <w:tcW w:w="1624" w:type="dxa"/>
                <w:gridSpan w:val="2"/>
                <w:shd w:val="clear" w:color="auto" w:fill="FDE9D9" w:themeFill="accent6" w:themeFillTint="33"/>
              </w:tcPr>
            </w:tcPrChange>
          </w:tcPr>
          <w:p w:rsidR="00C36413" w:rsidRP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proofErr w:type="spellStart"/>
            <w:r w:rsidRPr="00C36413">
              <w:rPr>
                <w:rFonts w:ascii="Calibri" w:hAnsi="Calibri" w:cs="Tahoma"/>
                <w:sz w:val="22"/>
                <w:szCs w:val="22"/>
              </w:rPr>
              <w:t>property</w:t>
            </w:r>
            <w:proofErr w:type="spellEnd"/>
          </w:p>
        </w:tc>
        <w:tc>
          <w:tcPr>
            <w:tcW w:w="2127" w:type="dxa"/>
            <w:tcPrChange w:id="87" w:author="Oleksandra Korovina" w:date="2017-05-09T14:29:00Z">
              <w:tcPr>
                <w:tcW w:w="1623" w:type="dxa"/>
                <w:gridSpan w:val="2"/>
              </w:tcPr>
            </w:tcPrChange>
          </w:tcPr>
          <w:p w:rsidR="00C36413" w:rsidRDefault="00C36413" w:rsidP="00C36413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C36413">
              <w:rPr>
                <w:rFonts w:ascii="Calibri" w:hAnsi="Calibri" w:cs="Tahoma"/>
                <w:sz w:val="22"/>
                <w:szCs w:val="22"/>
              </w:rPr>
              <w:t>La propriété utilisée pour extraire la valeur</w:t>
            </w:r>
          </w:p>
        </w:tc>
        <w:tc>
          <w:tcPr>
            <w:tcW w:w="2270" w:type="dxa"/>
            <w:tcPrChange w:id="88" w:author="Oleksandra Korovina" w:date="2017-05-09T14:29:00Z">
              <w:tcPr>
                <w:tcW w:w="1624" w:type="dxa"/>
                <w:gridSpan w:val="2"/>
              </w:tcPr>
            </w:tcPrChange>
          </w:tcPr>
          <w:p w:rsidR="00C36413" w:rsidRP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C36413">
              <w:rPr>
                <w:rFonts w:ascii="Calibri" w:hAnsi="Calibri" w:cs="Tahoma"/>
                <w:sz w:val="22"/>
                <w:szCs w:val="22"/>
              </w:rPr>
              <w:t>"contents"</w:t>
            </w:r>
          </w:p>
        </w:tc>
      </w:tr>
      <w:tr w:rsidR="00C36413" w:rsidTr="003D37CE">
        <w:trPr>
          <w:trPrChange w:id="89" w:author="Oleksandra Korovina" w:date="2017-05-09T14:29:00Z">
            <w:trPr>
              <w:gridAfter w:val="0"/>
            </w:trPr>
          </w:trPrChange>
        </w:trPr>
        <w:tc>
          <w:tcPr>
            <w:tcW w:w="1899" w:type="dxa"/>
            <w:tcPrChange w:id="90" w:author="Oleksandra Korovina" w:date="2017-05-09T14:29:00Z">
              <w:tcPr>
                <w:tcW w:w="1623" w:type="dxa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498" w:type="dxa"/>
            <w:shd w:val="clear" w:color="auto" w:fill="auto"/>
            <w:tcPrChange w:id="91" w:author="Oleksandra Korovina" w:date="2017-05-09T14:29:00Z">
              <w:tcPr>
                <w:tcW w:w="1623" w:type="dxa"/>
                <w:gridSpan w:val="2"/>
                <w:shd w:val="clear" w:color="auto" w:fill="auto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DE9D9" w:themeFill="accent6" w:themeFillTint="33"/>
            <w:tcPrChange w:id="92" w:author="Oleksandra Korovina" w:date="2017-05-09T14:29:00Z">
              <w:tcPr>
                <w:tcW w:w="1624" w:type="dxa"/>
                <w:gridSpan w:val="2"/>
                <w:shd w:val="clear" w:color="auto" w:fill="FDE9D9" w:themeFill="accent6" w:themeFillTint="33"/>
              </w:tcPr>
            </w:tcPrChange>
          </w:tcPr>
          <w:p w:rsidR="00C36413" w:rsidRP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proofErr w:type="spellStart"/>
            <w:r w:rsidRPr="00C36413">
              <w:rPr>
                <w:rFonts w:ascii="Calibri" w:hAnsi="Calibri" w:cs="Tahoma"/>
                <w:sz w:val="22"/>
                <w:szCs w:val="22"/>
              </w:rPr>
              <w:t>filter</w:t>
            </w:r>
            <w:proofErr w:type="spellEnd"/>
          </w:p>
        </w:tc>
        <w:tc>
          <w:tcPr>
            <w:tcW w:w="2127" w:type="dxa"/>
            <w:tcPrChange w:id="93" w:author="Oleksandra Korovina" w:date="2017-05-09T14:29:00Z">
              <w:tcPr>
                <w:tcW w:w="1623" w:type="dxa"/>
                <w:gridSpan w:val="2"/>
              </w:tcPr>
            </w:tcPrChange>
          </w:tcPr>
          <w:p w:rsidR="00C36413" w:rsidRDefault="00C36413" w:rsidP="00C36413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proofErr w:type="spellStart"/>
            <w:r w:rsidRPr="00C36413">
              <w:rPr>
                <w:rFonts w:ascii="Calibri" w:hAnsi="Calibri" w:cs="Tahoma"/>
                <w:sz w:val="22"/>
                <w:szCs w:val="22"/>
              </w:rPr>
              <w:t>angula</w:t>
            </w:r>
            <w:r>
              <w:rPr>
                <w:rFonts w:ascii="Calibri" w:hAnsi="Calibri" w:cs="Tahoma"/>
                <w:sz w:val="22"/>
                <w:szCs w:val="22"/>
              </w:rPr>
              <w:t>r</w:t>
            </w:r>
            <w:proofErr w:type="spellEnd"/>
            <w:r>
              <w:rPr>
                <w:rFonts w:ascii="Calibri" w:hAnsi="Calibri" w:cs="Tahoma"/>
                <w:sz w:val="22"/>
                <w:szCs w:val="22"/>
              </w:rPr>
              <w:t>,</w:t>
            </w:r>
            <w:r w:rsidRPr="00C36413">
              <w:rPr>
                <w:rFonts w:ascii="Calibri" w:hAnsi="Calibri" w:cs="Tahoma"/>
                <w:sz w:val="22"/>
                <w:szCs w:val="22"/>
              </w:rPr>
              <w:t xml:space="preserve"> pour filtrer la valeur utilisée uniquement en mode lecture</w:t>
            </w:r>
          </w:p>
        </w:tc>
        <w:tc>
          <w:tcPr>
            <w:tcW w:w="2270" w:type="dxa"/>
            <w:tcPrChange w:id="94" w:author="Oleksandra Korovina" w:date="2017-05-09T14:29:00Z">
              <w:tcPr>
                <w:tcW w:w="1624" w:type="dxa"/>
                <w:gridSpan w:val="2"/>
              </w:tcPr>
            </w:tcPrChange>
          </w:tcPr>
          <w:p w:rsidR="00C36413" w:rsidRP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ins w:id="95" w:author="Oleksandra Korovina" w:date="2017-05-09T11:01:00Z">
              <w:r w:rsidRPr="00C36413">
                <w:rPr>
                  <w:rFonts w:ascii="Calibri" w:hAnsi="Calibri" w:cs="Tahoma"/>
                  <w:sz w:val="22"/>
                  <w:szCs w:val="22"/>
                </w:rPr>
                <w:t>"</w:t>
              </w:r>
              <w:proofErr w:type="spellStart"/>
              <w:r w:rsidRPr="00C36413">
                <w:rPr>
                  <w:rFonts w:ascii="Calibri" w:hAnsi="Calibri" w:cs="Tahoma"/>
                  <w:sz w:val="22"/>
                  <w:szCs w:val="22"/>
                </w:rPr>
                <w:t>getArray</w:t>
              </w:r>
              <w:proofErr w:type="spellEnd"/>
              <w:r w:rsidRPr="00C36413">
                <w:rPr>
                  <w:rFonts w:ascii="Calibri" w:hAnsi="Calibri" w:cs="Tahoma"/>
                  <w:sz w:val="22"/>
                  <w:szCs w:val="22"/>
                </w:rPr>
                <w:t>:\"</w:t>
              </w:r>
              <w:proofErr w:type="spellStart"/>
              <w:r w:rsidRPr="00C36413">
                <w:rPr>
                  <w:rFonts w:ascii="Calibri" w:hAnsi="Calibri" w:cs="Tahoma"/>
                  <w:sz w:val="22"/>
                  <w:szCs w:val="22"/>
                </w:rPr>
                <w:t>properties.tagCategory.value</w:t>
              </w:r>
              <w:proofErr w:type="spellEnd"/>
              <w:r w:rsidRPr="00C36413">
                <w:rPr>
                  <w:rFonts w:ascii="Calibri" w:hAnsi="Calibri" w:cs="Tahoma"/>
                  <w:sz w:val="22"/>
                  <w:szCs w:val="22"/>
                </w:rPr>
                <w:t>\"| unique"</w:t>
              </w:r>
            </w:ins>
            <w:del w:id="96" w:author="Oleksandra Korovina" w:date="2017-05-09T11:01:00Z">
              <w:r w:rsidRPr="00C36413" w:rsidDel="00C36413">
                <w:rPr>
                  <w:rFonts w:ascii="Calibri" w:hAnsi="Calibri" w:cs="Tahoma"/>
                  <w:sz w:val="22"/>
                  <w:szCs w:val="22"/>
                </w:rPr>
                <w:delText>"getArray:\"sampleTypeCode\"| unique | codes:\"type\""</w:delText>
              </w:r>
            </w:del>
          </w:p>
        </w:tc>
      </w:tr>
      <w:tr w:rsidR="00C36413" w:rsidTr="003D37CE">
        <w:trPr>
          <w:trPrChange w:id="97" w:author="Oleksandra Korovina" w:date="2017-05-09T14:29:00Z">
            <w:trPr>
              <w:gridAfter w:val="0"/>
            </w:trPr>
          </w:trPrChange>
        </w:trPr>
        <w:tc>
          <w:tcPr>
            <w:tcW w:w="1899" w:type="dxa"/>
            <w:tcPrChange w:id="98" w:author="Oleksandra Korovina" w:date="2017-05-09T14:29:00Z">
              <w:tcPr>
                <w:tcW w:w="1623" w:type="dxa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498" w:type="dxa"/>
            <w:shd w:val="clear" w:color="auto" w:fill="auto"/>
            <w:tcPrChange w:id="99" w:author="Oleksandra Korovina" w:date="2017-05-09T14:29:00Z">
              <w:tcPr>
                <w:tcW w:w="1623" w:type="dxa"/>
                <w:gridSpan w:val="2"/>
                <w:shd w:val="clear" w:color="auto" w:fill="auto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EAF1DD" w:themeFill="accent3" w:themeFillTint="33"/>
            <w:tcPrChange w:id="100" w:author="Oleksandra Korovina" w:date="2017-05-09T14:29:00Z">
              <w:tcPr>
                <w:tcW w:w="1624" w:type="dxa"/>
                <w:gridSpan w:val="2"/>
                <w:shd w:val="clear" w:color="auto" w:fill="FDE9D9" w:themeFill="accent6" w:themeFillTint="33"/>
              </w:tcPr>
            </w:tcPrChange>
          </w:tcPr>
          <w:p w:rsidR="00C36413" w:rsidRP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proofErr w:type="spellStart"/>
            <w:r w:rsidRPr="00C36413">
              <w:rPr>
                <w:rFonts w:ascii="Calibri" w:hAnsi="Calibri" w:cs="Tahoma"/>
                <w:sz w:val="22"/>
                <w:szCs w:val="22"/>
              </w:rPr>
              <w:t>render</w:t>
            </w:r>
            <w:proofErr w:type="spellEnd"/>
          </w:p>
        </w:tc>
        <w:tc>
          <w:tcPr>
            <w:tcW w:w="2127" w:type="dxa"/>
            <w:tcPrChange w:id="101" w:author="Oleksandra Korovina" w:date="2017-05-09T14:29:00Z">
              <w:tcPr>
                <w:tcW w:w="1623" w:type="dxa"/>
                <w:gridSpan w:val="2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Affichage en HTML</w:t>
            </w:r>
          </w:p>
        </w:tc>
        <w:tc>
          <w:tcPr>
            <w:tcW w:w="2270" w:type="dxa"/>
            <w:tcPrChange w:id="102" w:author="Oleksandra Korovina" w:date="2017-05-09T14:29:00Z">
              <w:tcPr>
                <w:tcW w:w="1624" w:type="dxa"/>
                <w:gridSpan w:val="2"/>
              </w:tcPr>
            </w:tcPrChange>
          </w:tcPr>
          <w:p w:rsidR="00C36413" w:rsidRP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C36413">
              <w:rPr>
                <w:rFonts w:ascii="Calibri" w:hAnsi="Calibri" w:cs="Tahoma"/>
                <w:sz w:val="22"/>
                <w:szCs w:val="22"/>
              </w:rPr>
              <w:t xml:space="preserve">"&lt;div </w:t>
            </w:r>
            <w:proofErr w:type="spellStart"/>
            <w:r w:rsidRPr="00C36413">
              <w:rPr>
                <w:rFonts w:ascii="Calibri" w:hAnsi="Calibri" w:cs="Tahoma"/>
                <w:sz w:val="22"/>
                <w:szCs w:val="22"/>
              </w:rPr>
              <w:t>list-resize</w:t>
            </w:r>
            <w:proofErr w:type="spellEnd"/>
            <w:r w:rsidRPr="00C36413">
              <w:rPr>
                <w:rFonts w:ascii="Calibri" w:hAnsi="Calibri" w:cs="Tahoma"/>
                <w:sz w:val="22"/>
                <w:szCs w:val="22"/>
              </w:rPr>
              <w:t>='</w:t>
            </w:r>
            <w:proofErr w:type="spellStart"/>
            <w:r w:rsidRPr="00C36413">
              <w:rPr>
                <w:rFonts w:ascii="Calibri" w:hAnsi="Calibri" w:cs="Tahoma"/>
                <w:sz w:val="22"/>
                <w:szCs w:val="22"/>
              </w:rPr>
              <w:t>cellValue</w:t>
            </w:r>
            <w:proofErr w:type="spellEnd"/>
            <w:r w:rsidRPr="00C36413">
              <w:rPr>
                <w:rFonts w:ascii="Calibri" w:hAnsi="Calibri" w:cs="Tahoma"/>
                <w:sz w:val="22"/>
                <w:szCs w:val="22"/>
              </w:rPr>
              <w:t xml:space="preserve">| unique' </w:t>
            </w:r>
            <w:proofErr w:type="spellStart"/>
            <w:r w:rsidRPr="00C36413">
              <w:rPr>
                <w:rFonts w:ascii="Calibri" w:hAnsi="Calibri" w:cs="Tahoma"/>
                <w:sz w:val="22"/>
                <w:szCs w:val="22"/>
              </w:rPr>
              <w:t>list</w:t>
            </w:r>
            <w:proofErr w:type="spellEnd"/>
            <w:r w:rsidRPr="00C36413">
              <w:rPr>
                <w:rFonts w:ascii="Calibri" w:hAnsi="Calibri" w:cs="Tahoma"/>
                <w:sz w:val="22"/>
                <w:szCs w:val="22"/>
              </w:rPr>
              <w:t>-</w:t>
            </w:r>
            <w:proofErr w:type="spellStart"/>
            <w:r w:rsidRPr="00C36413">
              <w:rPr>
                <w:rFonts w:ascii="Calibri" w:hAnsi="Calibri" w:cs="Tahoma"/>
                <w:sz w:val="22"/>
                <w:szCs w:val="22"/>
              </w:rPr>
              <w:t>resize</w:t>
            </w:r>
            <w:proofErr w:type="spellEnd"/>
            <w:r w:rsidRPr="00C36413">
              <w:rPr>
                <w:rFonts w:ascii="Calibri" w:hAnsi="Calibri" w:cs="Tahoma"/>
                <w:sz w:val="22"/>
                <w:szCs w:val="22"/>
              </w:rPr>
              <w:t>-min-size='3'&gt;"</w:t>
            </w:r>
          </w:p>
        </w:tc>
      </w:tr>
      <w:tr w:rsidR="00C36413" w:rsidTr="003D37CE">
        <w:trPr>
          <w:trPrChange w:id="103" w:author="Oleksandra Korovina" w:date="2017-05-09T14:29:00Z">
            <w:trPr>
              <w:gridAfter w:val="0"/>
            </w:trPr>
          </w:trPrChange>
        </w:trPr>
        <w:tc>
          <w:tcPr>
            <w:tcW w:w="1899" w:type="dxa"/>
            <w:tcPrChange w:id="104" w:author="Oleksandra Korovina" w:date="2017-05-09T14:29:00Z">
              <w:tcPr>
                <w:tcW w:w="1623" w:type="dxa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498" w:type="dxa"/>
            <w:shd w:val="clear" w:color="auto" w:fill="auto"/>
            <w:tcPrChange w:id="105" w:author="Oleksandra Korovina" w:date="2017-05-09T14:29:00Z">
              <w:tcPr>
                <w:tcW w:w="1623" w:type="dxa"/>
                <w:gridSpan w:val="2"/>
                <w:shd w:val="clear" w:color="auto" w:fill="auto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EAF1DD" w:themeFill="accent3" w:themeFillTint="33"/>
            <w:tcPrChange w:id="106" w:author="Oleksandra Korovina" w:date="2017-05-09T14:29:00Z">
              <w:tcPr>
                <w:tcW w:w="1624" w:type="dxa"/>
                <w:gridSpan w:val="2"/>
                <w:shd w:val="clear" w:color="auto" w:fill="FDE9D9" w:themeFill="accent6" w:themeFillTint="33"/>
              </w:tcPr>
            </w:tcPrChange>
          </w:tcPr>
          <w:p w:rsidR="00C36413" w:rsidRP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proofErr w:type="spellStart"/>
            <w:ins w:id="107" w:author="Oleksandra Korovina" w:date="2017-05-09T10:38:00Z">
              <w:r w:rsidRPr="00C36413">
                <w:rPr>
                  <w:rFonts w:ascii="Calibri" w:hAnsi="Calibri" w:cs="Tahoma"/>
                  <w:sz w:val="22"/>
                  <w:szCs w:val="22"/>
                </w:rPr>
                <w:t>edit</w:t>
              </w:r>
            </w:ins>
            <w:proofErr w:type="spellEnd"/>
            <w:del w:id="108" w:author="Oleksandra Korovina" w:date="2017-05-09T10:38:00Z">
              <w:r w:rsidRPr="00C36413" w:rsidDel="00C36413">
                <w:rPr>
                  <w:rFonts w:ascii="Calibri" w:hAnsi="Calibri" w:cs="Tahoma"/>
                  <w:sz w:val="22"/>
                  <w:szCs w:val="22"/>
                </w:rPr>
                <w:delText>editDirectives</w:delText>
              </w:r>
            </w:del>
          </w:p>
        </w:tc>
        <w:tc>
          <w:tcPr>
            <w:tcW w:w="2127" w:type="dxa"/>
            <w:tcPrChange w:id="109" w:author="Oleksandra Korovina" w:date="2017-05-09T14:29:00Z">
              <w:tcPr>
                <w:tcW w:w="1623" w:type="dxa"/>
                <w:gridSpan w:val="2"/>
              </w:tcPr>
            </w:tcPrChange>
          </w:tcPr>
          <w:p w:rsidR="00C36413" w:rsidRDefault="00C36413" w:rsidP="00C36413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ins w:id="110" w:author="Oleksandra Korovina" w:date="2017-05-09T10:38:00Z">
              <w:r>
                <w:rPr>
                  <w:rFonts w:ascii="Calibri" w:hAnsi="Calibri" w:cs="Tahoma"/>
                  <w:sz w:val="22"/>
                  <w:szCs w:val="22"/>
                </w:rPr>
                <w:t>poss</w:t>
              </w:r>
            </w:ins>
            <w:ins w:id="111" w:author="Oleksandra Korovina" w:date="2017-05-09T10:39:00Z">
              <w:r>
                <w:rPr>
                  <w:rFonts w:ascii="Calibri" w:hAnsi="Calibri" w:cs="Tahoma"/>
                  <w:sz w:val="22"/>
                  <w:szCs w:val="22"/>
                </w:rPr>
                <w:t xml:space="preserve">ibilité d’éditer </w:t>
              </w:r>
            </w:ins>
          </w:p>
        </w:tc>
        <w:tc>
          <w:tcPr>
            <w:tcW w:w="2270" w:type="dxa"/>
            <w:tcPrChange w:id="112" w:author="Oleksandra Korovina" w:date="2017-05-09T14:29:00Z">
              <w:tcPr>
                <w:tcW w:w="1624" w:type="dxa"/>
                <w:gridSpan w:val="2"/>
              </w:tcPr>
            </w:tcPrChange>
          </w:tcPr>
          <w:p w:rsidR="00C36413" w:rsidRP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proofErr w:type="spellStart"/>
            <w:ins w:id="113" w:author="Oleksandra Korovina" w:date="2017-05-09T10:41:00Z">
              <w:r>
                <w:rPr>
                  <w:rFonts w:ascii="Calibri" w:hAnsi="Calibri" w:cs="Tahoma"/>
                  <w:sz w:val="22"/>
                  <w:szCs w:val="22"/>
                </w:rPr>
                <w:t>true</w:t>
              </w:r>
              <w:proofErr w:type="spellEnd"/>
              <w:r>
                <w:rPr>
                  <w:rFonts w:ascii="Calibri" w:hAnsi="Calibri" w:cs="Tahoma"/>
                  <w:sz w:val="22"/>
                  <w:szCs w:val="22"/>
                </w:rPr>
                <w:t>/false</w:t>
              </w:r>
            </w:ins>
          </w:p>
        </w:tc>
      </w:tr>
      <w:tr w:rsidR="00C36413" w:rsidTr="003D37CE">
        <w:trPr>
          <w:trPrChange w:id="114" w:author="Oleksandra Korovina" w:date="2017-05-09T14:29:00Z">
            <w:trPr>
              <w:gridAfter w:val="0"/>
            </w:trPr>
          </w:trPrChange>
        </w:trPr>
        <w:tc>
          <w:tcPr>
            <w:tcW w:w="1899" w:type="dxa"/>
            <w:tcPrChange w:id="115" w:author="Oleksandra Korovina" w:date="2017-05-09T14:29:00Z">
              <w:tcPr>
                <w:tcW w:w="1623" w:type="dxa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498" w:type="dxa"/>
            <w:shd w:val="clear" w:color="auto" w:fill="auto"/>
            <w:tcPrChange w:id="116" w:author="Oleksandra Korovina" w:date="2017-05-09T14:29:00Z">
              <w:tcPr>
                <w:tcW w:w="1623" w:type="dxa"/>
                <w:gridSpan w:val="2"/>
                <w:shd w:val="clear" w:color="auto" w:fill="auto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EAF1DD" w:themeFill="accent3" w:themeFillTint="33"/>
            <w:tcPrChange w:id="117" w:author="Oleksandra Korovina" w:date="2017-05-09T14:29:00Z">
              <w:tcPr>
                <w:tcW w:w="1624" w:type="dxa"/>
                <w:gridSpan w:val="2"/>
                <w:shd w:val="clear" w:color="auto" w:fill="FDE9D9" w:themeFill="accent6" w:themeFillTint="33"/>
              </w:tcPr>
            </w:tcPrChange>
          </w:tcPr>
          <w:p w:rsidR="00C36413" w:rsidRP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proofErr w:type="spellStart"/>
            <w:ins w:id="118" w:author="Oleksandra Korovina" w:date="2017-05-09T10:40:00Z">
              <w:r w:rsidRPr="00C36413">
                <w:rPr>
                  <w:rFonts w:ascii="Calibri" w:hAnsi="Calibri" w:cs="Tahoma"/>
                  <w:sz w:val="22"/>
                  <w:szCs w:val="22"/>
                </w:rPr>
                <w:t>hide</w:t>
              </w:r>
            </w:ins>
            <w:proofErr w:type="spellEnd"/>
          </w:p>
        </w:tc>
        <w:tc>
          <w:tcPr>
            <w:tcW w:w="2127" w:type="dxa"/>
            <w:tcPrChange w:id="119" w:author="Oleksandra Korovina" w:date="2017-05-09T14:29:00Z">
              <w:tcPr>
                <w:tcW w:w="1623" w:type="dxa"/>
                <w:gridSpan w:val="2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ins w:id="120" w:author="Oleksandra Korovina" w:date="2017-05-09T10:40:00Z">
              <w:r>
                <w:rPr>
                  <w:rFonts w:ascii="Calibri" w:hAnsi="Calibri" w:cs="Tahoma"/>
                  <w:sz w:val="22"/>
                  <w:szCs w:val="22"/>
                </w:rPr>
                <w:t xml:space="preserve">possibilité de </w:t>
              </w:r>
              <w:proofErr w:type="spellStart"/>
              <w:r>
                <w:rPr>
                  <w:rFonts w:ascii="Calibri" w:hAnsi="Calibri" w:cs="Tahoma"/>
                  <w:sz w:val="22"/>
                  <w:szCs w:val="22"/>
                </w:rPr>
                <w:t>caher</w:t>
              </w:r>
              <w:proofErr w:type="spellEnd"/>
              <w:r>
                <w:rPr>
                  <w:rFonts w:ascii="Calibri" w:hAnsi="Calibri" w:cs="Tahoma"/>
                  <w:sz w:val="22"/>
                  <w:szCs w:val="22"/>
                </w:rPr>
                <w:t xml:space="preserve"> la colonne </w:t>
              </w:r>
            </w:ins>
          </w:p>
        </w:tc>
        <w:tc>
          <w:tcPr>
            <w:tcW w:w="2270" w:type="dxa"/>
            <w:tcPrChange w:id="121" w:author="Oleksandra Korovina" w:date="2017-05-09T14:29:00Z">
              <w:tcPr>
                <w:tcW w:w="1624" w:type="dxa"/>
                <w:gridSpan w:val="2"/>
              </w:tcPr>
            </w:tcPrChange>
          </w:tcPr>
          <w:p w:rsidR="00C36413" w:rsidRP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proofErr w:type="spellStart"/>
            <w:ins w:id="122" w:author="Oleksandra Korovina" w:date="2017-05-09T10:41:00Z">
              <w:r>
                <w:rPr>
                  <w:rFonts w:ascii="Calibri" w:hAnsi="Calibri" w:cs="Tahoma"/>
                  <w:sz w:val="22"/>
                  <w:szCs w:val="22"/>
                </w:rPr>
                <w:t>true</w:t>
              </w:r>
              <w:proofErr w:type="spellEnd"/>
              <w:r>
                <w:rPr>
                  <w:rFonts w:ascii="Calibri" w:hAnsi="Calibri" w:cs="Tahoma"/>
                  <w:sz w:val="22"/>
                  <w:szCs w:val="22"/>
                </w:rPr>
                <w:t>/false</w:t>
              </w:r>
            </w:ins>
          </w:p>
        </w:tc>
      </w:tr>
      <w:tr w:rsidR="00C36413" w:rsidTr="003D37CE">
        <w:trPr>
          <w:trPrChange w:id="123" w:author="Oleksandra Korovina" w:date="2017-05-09T14:29:00Z">
            <w:trPr>
              <w:gridAfter w:val="0"/>
            </w:trPr>
          </w:trPrChange>
        </w:trPr>
        <w:tc>
          <w:tcPr>
            <w:tcW w:w="1899" w:type="dxa"/>
            <w:tcPrChange w:id="124" w:author="Oleksandra Korovina" w:date="2017-05-09T14:29:00Z">
              <w:tcPr>
                <w:tcW w:w="1623" w:type="dxa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498" w:type="dxa"/>
            <w:shd w:val="clear" w:color="auto" w:fill="auto"/>
            <w:tcPrChange w:id="125" w:author="Oleksandra Korovina" w:date="2017-05-09T14:29:00Z">
              <w:tcPr>
                <w:tcW w:w="1623" w:type="dxa"/>
                <w:gridSpan w:val="2"/>
                <w:shd w:val="clear" w:color="auto" w:fill="auto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EAF1DD" w:themeFill="accent3" w:themeFillTint="33"/>
            <w:tcPrChange w:id="126" w:author="Oleksandra Korovina" w:date="2017-05-09T14:29:00Z">
              <w:tcPr>
                <w:tcW w:w="1624" w:type="dxa"/>
                <w:gridSpan w:val="2"/>
                <w:shd w:val="clear" w:color="auto" w:fill="FDE9D9" w:themeFill="accent6" w:themeFillTint="33"/>
              </w:tcPr>
            </w:tcPrChange>
          </w:tcPr>
          <w:p w:rsidR="00C36413" w:rsidRP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proofErr w:type="spellStart"/>
            <w:ins w:id="127" w:author="Oleksandra Korovina" w:date="2017-05-09T10:41:00Z">
              <w:r w:rsidRPr="00C36413">
                <w:rPr>
                  <w:rFonts w:ascii="Calibri" w:hAnsi="Calibri" w:cs="Tahoma"/>
                  <w:sz w:val="22"/>
                  <w:szCs w:val="22"/>
                </w:rPr>
                <w:t>order</w:t>
              </w:r>
            </w:ins>
            <w:proofErr w:type="spellEnd"/>
          </w:p>
        </w:tc>
        <w:tc>
          <w:tcPr>
            <w:tcW w:w="2127" w:type="dxa"/>
            <w:tcPrChange w:id="128" w:author="Oleksandra Korovina" w:date="2017-05-09T14:29:00Z">
              <w:tcPr>
                <w:tcW w:w="1623" w:type="dxa"/>
                <w:gridSpan w:val="2"/>
              </w:tcPr>
            </w:tcPrChange>
          </w:tcPr>
          <w:p w:rsidR="00C36413" w:rsidRDefault="00C36413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proofErr w:type="spellStart"/>
            <w:ins w:id="129" w:author="Oleksandra Korovina" w:date="2017-05-09T11:16:00Z">
              <w:r>
                <w:rPr>
                  <w:rFonts w:ascii="Calibri" w:hAnsi="Calibri" w:cs="Tahoma"/>
                  <w:sz w:val="22"/>
                  <w:szCs w:val="22"/>
                </w:rPr>
                <w:t>peut être</w:t>
              </w:r>
              <w:proofErr w:type="spellEnd"/>
              <w:r>
                <w:rPr>
                  <w:rFonts w:ascii="Calibri" w:hAnsi="Calibri" w:cs="Tahoma"/>
                  <w:sz w:val="22"/>
                  <w:szCs w:val="22"/>
                </w:rPr>
                <w:t xml:space="preserve"> </w:t>
              </w:r>
            </w:ins>
            <w:ins w:id="130" w:author="Oleksandra Korovina" w:date="2017-05-09T11:18:00Z">
              <w:r>
                <w:rPr>
                  <w:rFonts w:ascii="Calibri" w:hAnsi="Calibri" w:cs="Tahoma"/>
                  <w:sz w:val="22"/>
                  <w:szCs w:val="22"/>
                </w:rPr>
                <w:t>afficher dans or</w:t>
              </w:r>
            </w:ins>
            <w:ins w:id="131" w:author="Oleksandra Korovina" w:date="2017-05-09T11:19:00Z">
              <w:r>
                <w:rPr>
                  <w:rFonts w:ascii="Calibri" w:hAnsi="Calibri" w:cs="Tahoma"/>
                  <w:sz w:val="22"/>
                  <w:szCs w:val="22"/>
                </w:rPr>
                <w:t>dre</w:t>
              </w:r>
            </w:ins>
            <w:ins w:id="132" w:author="Oleksandra Korovina" w:date="2017-05-09T11:18:00Z">
              <w:r>
                <w:rPr>
                  <w:rFonts w:ascii="Calibri" w:hAnsi="Calibri" w:cs="Tahoma"/>
                  <w:sz w:val="22"/>
                  <w:szCs w:val="22"/>
                </w:rPr>
                <w:t xml:space="preserve"> </w:t>
              </w:r>
            </w:ins>
            <w:ins w:id="133" w:author="Oleksandra Korovina" w:date="2017-05-09T11:16:00Z">
              <w:r>
                <w:rPr>
                  <w:rFonts w:ascii="Calibri" w:hAnsi="Calibri" w:cs="Tahoma"/>
                  <w:sz w:val="22"/>
                  <w:szCs w:val="22"/>
                </w:rPr>
                <w:t>ou pas</w:t>
              </w:r>
            </w:ins>
          </w:p>
        </w:tc>
        <w:tc>
          <w:tcPr>
            <w:tcW w:w="2270" w:type="dxa"/>
            <w:tcPrChange w:id="134" w:author="Oleksandra Korovina" w:date="2017-05-09T14:29:00Z">
              <w:tcPr>
                <w:tcW w:w="1624" w:type="dxa"/>
                <w:gridSpan w:val="2"/>
              </w:tcPr>
            </w:tcPrChange>
          </w:tcPr>
          <w:p w:rsidR="00C36413" w:rsidRP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proofErr w:type="spellStart"/>
            <w:ins w:id="135" w:author="Oleksandra Korovina" w:date="2017-05-09T11:15:00Z">
              <w:r>
                <w:rPr>
                  <w:rFonts w:ascii="Calibri" w:hAnsi="Calibri" w:cs="Tahoma"/>
                  <w:sz w:val="22"/>
                  <w:szCs w:val="22"/>
                </w:rPr>
                <w:t>true</w:t>
              </w:r>
              <w:proofErr w:type="spellEnd"/>
              <w:r>
                <w:rPr>
                  <w:rFonts w:ascii="Calibri" w:hAnsi="Calibri" w:cs="Tahoma"/>
                  <w:sz w:val="22"/>
                  <w:szCs w:val="22"/>
                </w:rPr>
                <w:t>/false</w:t>
              </w:r>
            </w:ins>
          </w:p>
        </w:tc>
      </w:tr>
      <w:tr w:rsidR="00C36413" w:rsidTr="003D37CE">
        <w:trPr>
          <w:trPrChange w:id="136" w:author="Oleksandra Korovina" w:date="2017-05-09T14:29:00Z">
            <w:trPr>
              <w:gridAfter w:val="0"/>
            </w:trPr>
          </w:trPrChange>
        </w:trPr>
        <w:tc>
          <w:tcPr>
            <w:tcW w:w="1899" w:type="dxa"/>
            <w:tcPrChange w:id="137" w:author="Oleksandra Korovina" w:date="2017-05-09T14:29:00Z">
              <w:tcPr>
                <w:tcW w:w="1623" w:type="dxa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498" w:type="dxa"/>
            <w:shd w:val="clear" w:color="auto" w:fill="auto"/>
            <w:tcPrChange w:id="138" w:author="Oleksandra Korovina" w:date="2017-05-09T14:29:00Z">
              <w:tcPr>
                <w:tcW w:w="1623" w:type="dxa"/>
                <w:gridSpan w:val="2"/>
                <w:shd w:val="clear" w:color="auto" w:fill="auto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DE9D9" w:themeFill="accent6" w:themeFillTint="33"/>
            <w:tcPrChange w:id="139" w:author="Oleksandra Korovina" w:date="2017-05-09T14:29:00Z">
              <w:tcPr>
                <w:tcW w:w="1624" w:type="dxa"/>
                <w:gridSpan w:val="2"/>
                <w:shd w:val="clear" w:color="auto" w:fill="FDE9D9" w:themeFill="accent6" w:themeFillTint="33"/>
              </w:tcPr>
            </w:tcPrChange>
          </w:tcPr>
          <w:p w:rsidR="00C36413" w:rsidRP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ins w:id="140" w:author="Oleksandra Korovina" w:date="2017-05-09T10:42:00Z">
              <w:r w:rsidRPr="00C36413">
                <w:rPr>
                  <w:rFonts w:ascii="Calibri" w:hAnsi="Calibri" w:cs="Tahoma"/>
                  <w:sz w:val="22"/>
                  <w:szCs w:val="22"/>
                </w:rPr>
                <w:t>type</w:t>
              </w:r>
            </w:ins>
          </w:p>
        </w:tc>
        <w:tc>
          <w:tcPr>
            <w:tcW w:w="2127" w:type="dxa"/>
            <w:tcPrChange w:id="141" w:author="Oleksandra Korovina" w:date="2017-05-09T14:29:00Z">
              <w:tcPr>
                <w:tcW w:w="1623" w:type="dxa"/>
                <w:gridSpan w:val="2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2270" w:type="dxa"/>
            <w:tcPrChange w:id="142" w:author="Oleksandra Korovina" w:date="2017-05-09T14:29:00Z">
              <w:tcPr>
                <w:tcW w:w="1624" w:type="dxa"/>
                <w:gridSpan w:val="2"/>
              </w:tcPr>
            </w:tcPrChange>
          </w:tcPr>
          <w:p w:rsidR="00C36413" w:rsidRP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ins w:id="143" w:author="Oleksandra Korovina" w:date="2017-05-09T10:42:00Z">
              <w:r w:rsidRPr="00C36413">
                <w:rPr>
                  <w:rFonts w:ascii="Calibri" w:hAnsi="Calibri" w:cs="Tahoma"/>
                  <w:sz w:val="22"/>
                  <w:szCs w:val="22"/>
                </w:rPr>
                <w:t>"text"/"number"/"month"/"week"/"time"/"datetime"/"range"/"color"/"mail"/"tel"/"date"</w:t>
              </w:r>
            </w:ins>
          </w:p>
        </w:tc>
      </w:tr>
      <w:tr w:rsidR="00C36413" w:rsidTr="003D37CE">
        <w:trPr>
          <w:trPrChange w:id="144" w:author="Oleksandra Korovina" w:date="2017-05-09T14:29:00Z">
            <w:trPr>
              <w:gridAfter w:val="0"/>
            </w:trPr>
          </w:trPrChange>
        </w:trPr>
        <w:tc>
          <w:tcPr>
            <w:tcW w:w="1899" w:type="dxa"/>
            <w:tcPrChange w:id="145" w:author="Oleksandra Korovina" w:date="2017-05-09T14:29:00Z">
              <w:tcPr>
                <w:tcW w:w="1623" w:type="dxa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498" w:type="dxa"/>
            <w:shd w:val="clear" w:color="auto" w:fill="auto"/>
            <w:tcPrChange w:id="146" w:author="Oleksandra Korovina" w:date="2017-05-09T14:29:00Z">
              <w:tcPr>
                <w:tcW w:w="1623" w:type="dxa"/>
                <w:gridSpan w:val="2"/>
                <w:shd w:val="clear" w:color="auto" w:fill="auto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EAF1DD" w:themeFill="accent3" w:themeFillTint="33"/>
            <w:tcPrChange w:id="147" w:author="Oleksandra Korovina" w:date="2017-05-09T14:29:00Z">
              <w:tcPr>
                <w:tcW w:w="1624" w:type="dxa"/>
                <w:gridSpan w:val="2"/>
                <w:shd w:val="clear" w:color="auto" w:fill="FDE9D9" w:themeFill="accent6" w:themeFillTint="33"/>
              </w:tcPr>
            </w:tcPrChange>
          </w:tcPr>
          <w:p w:rsidR="00C36413" w:rsidRP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proofErr w:type="spellStart"/>
            <w:ins w:id="148" w:author="Oleksandra Korovina" w:date="2017-05-09T10:43:00Z">
              <w:r w:rsidRPr="00C36413">
                <w:rPr>
                  <w:rFonts w:ascii="Calibri" w:hAnsi="Calibri" w:cs="Tahoma"/>
                  <w:sz w:val="22"/>
                  <w:szCs w:val="22"/>
                </w:rPr>
                <w:t>choiceInList</w:t>
              </w:r>
            </w:ins>
            <w:proofErr w:type="spellEnd"/>
          </w:p>
        </w:tc>
        <w:tc>
          <w:tcPr>
            <w:tcW w:w="2127" w:type="dxa"/>
            <w:tcPrChange w:id="149" w:author="Oleksandra Korovina" w:date="2017-05-09T14:29:00Z">
              <w:tcPr>
                <w:tcW w:w="1623" w:type="dxa"/>
                <w:gridSpan w:val="2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ins w:id="150" w:author="Oleksandra Korovina" w:date="2017-05-09T10:43:00Z">
              <w:r>
                <w:rPr>
                  <w:rFonts w:ascii="Calibri" w:hAnsi="Calibri" w:cs="Tahoma"/>
                  <w:sz w:val="22"/>
                  <w:szCs w:val="22"/>
                </w:rPr>
                <w:t>Affichage d’une liste déroulante</w:t>
              </w:r>
            </w:ins>
          </w:p>
        </w:tc>
        <w:tc>
          <w:tcPr>
            <w:tcW w:w="2270" w:type="dxa"/>
            <w:tcPrChange w:id="151" w:author="Oleksandra Korovina" w:date="2017-05-09T14:29:00Z">
              <w:tcPr>
                <w:tcW w:w="1624" w:type="dxa"/>
                <w:gridSpan w:val="2"/>
              </w:tcPr>
            </w:tcPrChange>
          </w:tcPr>
          <w:p w:rsidR="00C36413" w:rsidRP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proofErr w:type="spellStart"/>
            <w:ins w:id="152" w:author="Oleksandra Korovina" w:date="2017-05-09T10:43:00Z">
              <w:r>
                <w:rPr>
                  <w:rFonts w:ascii="Calibri" w:hAnsi="Calibri" w:cs="Tahoma"/>
                  <w:sz w:val="22"/>
                  <w:szCs w:val="22"/>
                </w:rPr>
                <w:t>true</w:t>
              </w:r>
              <w:proofErr w:type="spellEnd"/>
              <w:r>
                <w:rPr>
                  <w:rFonts w:ascii="Calibri" w:hAnsi="Calibri" w:cs="Tahoma"/>
                  <w:sz w:val="22"/>
                  <w:szCs w:val="22"/>
                </w:rPr>
                <w:t>/false</w:t>
              </w:r>
            </w:ins>
          </w:p>
        </w:tc>
      </w:tr>
      <w:tr w:rsidR="00C36413" w:rsidTr="003D37CE">
        <w:trPr>
          <w:trPrChange w:id="153" w:author="Oleksandra Korovina" w:date="2017-05-09T14:29:00Z">
            <w:trPr>
              <w:gridAfter w:val="0"/>
            </w:trPr>
          </w:trPrChange>
        </w:trPr>
        <w:tc>
          <w:tcPr>
            <w:tcW w:w="1899" w:type="dxa"/>
            <w:tcPrChange w:id="154" w:author="Oleksandra Korovina" w:date="2017-05-09T14:29:00Z">
              <w:tcPr>
                <w:tcW w:w="1623" w:type="dxa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498" w:type="dxa"/>
            <w:shd w:val="clear" w:color="auto" w:fill="auto"/>
            <w:tcPrChange w:id="155" w:author="Oleksandra Korovina" w:date="2017-05-09T14:29:00Z">
              <w:tcPr>
                <w:tcW w:w="1623" w:type="dxa"/>
                <w:gridSpan w:val="2"/>
                <w:shd w:val="clear" w:color="auto" w:fill="auto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EAF1DD" w:themeFill="accent3" w:themeFillTint="33"/>
            <w:tcPrChange w:id="156" w:author="Oleksandra Korovina" w:date="2017-05-09T14:29:00Z">
              <w:tcPr>
                <w:tcW w:w="1624" w:type="dxa"/>
                <w:gridSpan w:val="2"/>
                <w:shd w:val="clear" w:color="auto" w:fill="FDE9D9" w:themeFill="accent6" w:themeFillTint="33"/>
              </w:tcPr>
            </w:tcPrChange>
          </w:tcPr>
          <w:p w:rsidR="00C36413" w:rsidRP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proofErr w:type="spellStart"/>
            <w:ins w:id="157" w:author="Oleksandra Korovina" w:date="2017-05-09T10:43:00Z">
              <w:r w:rsidRPr="00C36413">
                <w:rPr>
                  <w:rFonts w:ascii="Calibri" w:hAnsi="Calibri" w:cs="Tahoma"/>
                  <w:sz w:val="22"/>
                  <w:szCs w:val="22"/>
                </w:rPr>
                <w:t>listStyle</w:t>
              </w:r>
            </w:ins>
            <w:proofErr w:type="spellEnd"/>
          </w:p>
        </w:tc>
        <w:tc>
          <w:tcPr>
            <w:tcW w:w="2127" w:type="dxa"/>
            <w:tcPrChange w:id="158" w:author="Oleksandra Korovina" w:date="2017-05-09T14:29:00Z">
              <w:tcPr>
                <w:tcW w:w="1623" w:type="dxa"/>
                <w:gridSpan w:val="2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ins w:id="159" w:author="Oleksandra Korovina" w:date="2017-05-09T10:44:00Z">
              <w:r>
                <w:rPr>
                  <w:rFonts w:ascii="Calibri" w:hAnsi="Calibri" w:cs="Tahoma"/>
                  <w:sz w:val="22"/>
                  <w:szCs w:val="22"/>
                </w:rPr>
                <w:t xml:space="preserve">si </w:t>
              </w:r>
              <w:proofErr w:type="spellStart"/>
              <w:r w:rsidRPr="00C36413">
                <w:rPr>
                  <w:rFonts w:ascii="Calibri" w:hAnsi="Calibri" w:cs="Tahoma"/>
                  <w:sz w:val="22"/>
                  <w:szCs w:val="22"/>
                </w:rPr>
                <w:t>choiceInList</w:t>
              </w:r>
              <w:proofErr w:type="spellEnd"/>
              <w:r>
                <w:rPr>
                  <w:rFonts w:ascii="Calibri" w:hAnsi="Calibri" w:cs="Tahoma"/>
                  <w:sz w:val="22"/>
                  <w:szCs w:val="22"/>
                </w:rPr>
                <w:t xml:space="preserve"> : </w:t>
              </w:r>
              <w:proofErr w:type="spellStart"/>
              <w:r>
                <w:rPr>
                  <w:rFonts w:ascii="Calibri" w:hAnsi="Calibri" w:cs="Tahoma"/>
                  <w:sz w:val="22"/>
                  <w:szCs w:val="22"/>
                </w:rPr>
                <w:t>true</w:t>
              </w:r>
            </w:ins>
            <w:proofErr w:type="spellEnd"/>
          </w:p>
        </w:tc>
        <w:tc>
          <w:tcPr>
            <w:tcW w:w="2270" w:type="dxa"/>
            <w:tcPrChange w:id="160" w:author="Oleksandra Korovina" w:date="2017-05-09T14:29:00Z">
              <w:tcPr>
                <w:tcW w:w="1624" w:type="dxa"/>
                <w:gridSpan w:val="2"/>
              </w:tcPr>
            </w:tcPrChange>
          </w:tcPr>
          <w:p w:rsidR="00C36413" w:rsidRP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ins w:id="161" w:author="Oleksandra Korovina" w:date="2017-05-09T10:44:00Z">
              <w:r>
                <w:rPr>
                  <w:rFonts w:ascii="Calibri" w:hAnsi="Calibri" w:cs="Tahoma"/>
                  <w:sz w:val="22"/>
                  <w:szCs w:val="22"/>
                </w:rPr>
                <w:t>select/</w:t>
              </w:r>
              <w:r w:rsidRPr="00C36413">
                <w:rPr>
                  <w:rFonts w:ascii="Calibri" w:hAnsi="Calibri" w:cs="Tahoma"/>
                  <w:sz w:val="22"/>
                  <w:szCs w:val="22"/>
                </w:rPr>
                <w:t>radio</w:t>
              </w:r>
            </w:ins>
          </w:p>
        </w:tc>
      </w:tr>
      <w:tr w:rsidR="00C36413" w:rsidTr="003D37CE">
        <w:trPr>
          <w:trPrChange w:id="162" w:author="Oleksandra Korovina" w:date="2017-05-09T14:29:00Z">
            <w:trPr>
              <w:gridAfter w:val="0"/>
            </w:trPr>
          </w:trPrChange>
        </w:trPr>
        <w:tc>
          <w:tcPr>
            <w:tcW w:w="1899" w:type="dxa"/>
            <w:tcPrChange w:id="163" w:author="Oleksandra Korovina" w:date="2017-05-09T14:29:00Z">
              <w:tcPr>
                <w:tcW w:w="1623" w:type="dxa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498" w:type="dxa"/>
            <w:shd w:val="clear" w:color="auto" w:fill="auto"/>
            <w:tcPrChange w:id="164" w:author="Oleksandra Korovina" w:date="2017-05-09T14:29:00Z">
              <w:tcPr>
                <w:tcW w:w="1623" w:type="dxa"/>
                <w:gridSpan w:val="2"/>
                <w:shd w:val="clear" w:color="auto" w:fill="auto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EAF1DD" w:themeFill="accent3" w:themeFillTint="33"/>
            <w:tcPrChange w:id="165" w:author="Oleksandra Korovina" w:date="2017-05-09T14:29:00Z">
              <w:tcPr>
                <w:tcW w:w="1624" w:type="dxa"/>
                <w:gridSpan w:val="2"/>
                <w:shd w:val="clear" w:color="auto" w:fill="FDE9D9" w:themeFill="accent6" w:themeFillTint="33"/>
              </w:tcPr>
            </w:tcPrChange>
          </w:tcPr>
          <w:p w:rsidR="00C36413" w:rsidRP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proofErr w:type="spellStart"/>
            <w:ins w:id="166" w:author="Oleksandra Korovina" w:date="2017-05-09T10:44:00Z">
              <w:r w:rsidRPr="00C36413">
                <w:rPr>
                  <w:rFonts w:ascii="Calibri" w:hAnsi="Calibri" w:cs="Tahoma"/>
                  <w:sz w:val="22"/>
                  <w:szCs w:val="22"/>
                </w:rPr>
                <w:t>possibleValues</w:t>
              </w:r>
            </w:ins>
            <w:proofErr w:type="spellEnd"/>
          </w:p>
        </w:tc>
        <w:tc>
          <w:tcPr>
            <w:tcW w:w="2127" w:type="dxa"/>
            <w:tcPrChange w:id="167" w:author="Oleksandra Korovina" w:date="2017-05-09T14:29:00Z">
              <w:tcPr>
                <w:tcW w:w="1623" w:type="dxa"/>
                <w:gridSpan w:val="2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ins w:id="168" w:author="Oleksandra Korovina" w:date="2017-05-09T10:44:00Z">
              <w:r>
                <w:rPr>
                  <w:rFonts w:ascii="Calibri" w:hAnsi="Calibri" w:cs="Tahoma"/>
                  <w:sz w:val="22"/>
                  <w:szCs w:val="22"/>
                </w:rPr>
                <w:t xml:space="preserve">si </w:t>
              </w:r>
              <w:proofErr w:type="spellStart"/>
              <w:r w:rsidRPr="00C36413">
                <w:rPr>
                  <w:rFonts w:ascii="Calibri" w:hAnsi="Calibri" w:cs="Tahoma"/>
                  <w:sz w:val="22"/>
                  <w:szCs w:val="22"/>
                </w:rPr>
                <w:t>choiceInList</w:t>
              </w:r>
              <w:proofErr w:type="spellEnd"/>
              <w:r>
                <w:rPr>
                  <w:rFonts w:ascii="Calibri" w:hAnsi="Calibri" w:cs="Tahoma"/>
                  <w:sz w:val="22"/>
                  <w:szCs w:val="22"/>
                </w:rPr>
                <w:t xml:space="preserve"> : </w:t>
              </w:r>
              <w:proofErr w:type="spellStart"/>
              <w:r>
                <w:rPr>
                  <w:rFonts w:ascii="Calibri" w:hAnsi="Calibri" w:cs="Tahoma"/>
                  <w:sz w:val="22"/>
                  <w:szCs w:val="22"/>
                </w:rPr>
                <w:t>true</w:t>
              </w:r>
            </w:ins>
            <w:proofErr w:type="spellEnd"/>
          </w:p>
        </w:tc>
        <w:tc>
          <w:tcPr>
            <w:tcW w:w="2270" w:type="dxa"/>
            <w:tcPrChange w:id="169" w:author="Oleksandra Korovina" w:date="2017-05-09T14:29:00Z">
              <w:tcPr>
                <w:tcW w:w="1624" w:type="dxa"/>
                <w:gridSpan w:val="2"/>
              </w:tcPr>
            </w:tcPrChange>
          </w:tcPr>
          <w:p w:rsidR="00C36413" w:rsidRP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</w:tr>
      <w:tr w:rsidR="00C36413" w:rsidTr="003D37CE">
        <w:trPr>
          <w:trPrChange w:id="170" w:author="Oleksandra Korovina" w:date="2017-05-09T14:29:00Z">
            <w:trPr>
              <w:gridAfter w:val="0"/>
            </w:trPr>
          </w:trPrChange>
        </w:trPr>
        <w:tc>
          <w:tcPr>
            <w:tcW w:w="1899" w:type="dxa"/>
            <w:tcPrChange w:id="171" w:author="Oleksandra Korovina" w:date="2017-05-09T14:29:00Z">
              <w:tcPr>
                <w:tcW w:w="1623" w:type="dxa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498" w:type="dxa"/>
            <w:shd w:val="clear" w:color="auto" w:fill="auto"/>
            <w:tcPrChange w:id="172" w:author="Oleksandra Korovina" w:date="2017-05-09T14:29:00Z">
              <w:tcPr>
                <w:tcW w:w="1623" w:type="dxa"/>
                <w:gridSpan w:val="2"/>
                <w:shd w:val="clear" w:color="auto" w:fill="auto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EAF1DD" w:themeFill="accent3" w:themeFillTint="33"/>
            <w:tcPrChange w:id="173" w:author="Oleksandra Korovina" w:date="2017-05-09T14:29:00Z">
              <w:tcPr>
                <w:tcW w:w="1624" w:type="dxa"/>
                <w:gridSpan w:val="2"/>
                <w:shd w:val="clear" w:color="auto" w:fill="FDE9D9" w:themeFill="accent6" w:themeFillTint="33"/>
              </w:tcPr>
            </w:tcPrChange>
          </w:tcPr>
          <w:p w:rsidR="00C36413" w:rsidRP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ins w:id="174" w:author="Oleksandra Korovina" w:date="2017-05-09T10:45:00Z">
              <w:r w:rsidRPr="00C36413">
                <w:rPr>
                  <w:rFonts w:ascii="Calibri" w:hAnsi="Calibri" w:cs="Tahoma"/>
                  <w:sz w:val="22"/>
                  <w:szCs w:val="22"/>
                </w:rPr>
                <w:t>format</w:t>
              </w:r>
            </w:ins>
          </w:p>
        </w:tc>
        <w:tc>
          <w:tcPr>
            <w:tcW w:w="2127" w:type="dxa"/>
            <w:tcPrChange w:id="175" w:author="Oleksandra Korovina" w:date="2017-05-09T14:29:00Z">
              <w:tcPr>
                <w:tcW w:w="1623" w:type="dxa"/>
                <w:gridSpan w:val="2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ins w:id="176" w:author="Oleksandra Korovina" w:date="2017-05-09T10:45:00Z">
              <w:r>
                <w:rPr>
                  <w:rFonts w:ascii="Calibri" w:hAnsi="Calibri" w:cs="Tahoma"/>
                  <w:sz w:val="22"/>
                  <w:szCs w:val="22"/>
                </w:rPr>
                <w:t xml:space="preserve">date format ou </w:t>
              </w:r>
            </w:ins>
            <w:proofErr w:type="spellStart"/>
            <w:ins w:id="177" w:author="Oleksandra Korovina" w:date="2017-05-09T10:46:00Z">
              <w:r>
                <w:rPr>
                  <w:rFonts w:ascii="Calibri" w:hAnsi="Calibri" w:cs="Tahoma"/>
                  <w:sz w:val="22"/>
                  <w:szCs w:val="22"/>
                </w:rPr>
                <w:t>number</w:t>
              </w:r>
              <w:proofErr w:type="spellEnd"/>
              <w:r>
                <w:rPr>
                  <w:rFonts w:ascii="Calibri" w:hAnsi="Calibri" w:cs="Tahoma"/>
                  <w:sz w:val="22"/>
                  <w:szCs w:val="22"/>
                </w:rPr>
                <w:t xml:space="preserve"> format</w:t>
              </w:r>
            </w:ins>
          </w:p>
        </w:tc>
        <w:tc>
          <w:tcPr>
            <w:tcW w:w="2270" w:type="dxa"/>
            <w:tcPrChange w:id="178" w:author="Oleksandra Korovina" w:date="2017-05-09T14:29:00Z">
              <w:tcPr>
                <w:tcW w:w="1624" w:type="dxa"/>
                <w:gridSpan w:val="2"/>
              </w:tcPr>
            </w:tcPrChange>
          </w:tcPr>
          <w:p w:rsidR="00C36413" w:rsidRP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</w:tr>
      <w:tr w:rsidR="00C36413" w:rsidTr="003D37CE">
        <w:trPr>
          <w:trPrChange w:id="179" w:author="Oleksandra Korovina" w:date="2017-05-09T14:29:00Z">
            <w:trPr>
              <w:gridAfter w:val="0"/>
            </w:trPr>
          </w:trPrChange>
        </w:trPr>
        <w:tc>
          <w:tcPr>
            <w:tcW w:w="1899" w:type="dxa"/>
            <w:tcPrChange w:id="180" w:author="Oleksandra Korovina" w:date="2017-05-09T14:29:00Z">
              <w:tcPr>
                <w:tcW w:w="1623" w:type="dxa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498" w:type="dxa"/>
            <w:shd w:val="clear" w:color="auto" w:fill="auto"/>
            <w:tcPrChange w:id="181" w:author="Oleksandra Korovina" w:date="2017-05-09T14:29:00Z">
              <w:tcPr>
                <w:tcW w:w="1623" w:type="dxa"/>
                <w:gridSpan w:val="2"/>
                <w:shd w:val="clear" w:color="auto" w:fill="auto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EAF1DD" w:themeFill="accent3" w:themeFillTint="33"/>
            <w:tcPrChange w:id="182" w:author="Oleksandra Korovina" w:date="2017-05-09T14:29:00Z">
              <w:tcPr>
                <w:tcW w:w="1624" w:type="dxa"/>
                <w:gridSpan w:val="2"/>
                <w:shd w:val="clear" w:color="auto" w:fill="FDE9D9" w:themeFill="accent6" w:themeFillTint="33"/>
              </w:tcPr>
            </w:tcPrChange>
          </w:tcPr>
          <w:p w:rsidR="00C36413" w:rsidRP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ins w:id="183" w:author="Oleksandra Korovina" w:date="2017-05-09T10:46:00Z">
              <w:r w:rsidRPr="00C36413">
                <w:rPr>
                  <w:rFonts w:ascii="Calibri" w:hAnsi="Calibri" w:cs="Tahoma"/>
                  <w:sz w:val="22"/>
                  <w:szCs w:val="22"/>
                </w:rPr>
                <w:t>group</w:t>
              </w:r>
            </w:ins>
          </w:p>
        </w:tc>
        <w:tc>
          <w:tcPr>
            <w:tcW w:w="2127" w:type="dxa"/>
            <w:tcPrChange w:id="184" w:author="Oleksandra Korovina" w:date="2017-05-09T14:29:00Z">
              <w:tcPr>
                <w:tcW w:w="1623" w:type="dxa"/>
                <w:gridSpan w:val="2"/>
              </w:tcPr>
            </w:tcPrChange>
          </w:tcPr>
          <w:p w:rsidR="00C36413" w:rsidRDefault="00C36413" w:rsidP="00C36413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ins w:id="185" w:author="Oleksandra Korovina" w:date="2017-05-09T10:53:00Z">
              <w:r>
                <w:rPr>
                  <w:rFonts w:ascii="Calibri" w:hAnsi="Calibri" w:cs="Tahoma"/>
                  <w:sz w:val="22"/>
                  <w:szCs w:val="22"/>
                </w:rPr>
                <w:t xml:space="preserve">si possible </w:t>
              </w:r>
            </w:ins>
            <w:ins w:id="186" w:author="Oleksandra Korovina" w:date="2017-05-09T10:54:00Z">
              <w:r>
                <w:rPr>
                  <w:rFonts w:ascii="Calibri" w:hAnsi="Calibri" w:cs="Tahoma"/>
                  <w:sz w:val="22"/>
                  <w:szCs w:val="22"/>
                </w:rPr>
                <w:t xml:space="preserve">utiliser </w:t>
              </w:r>
            </w:ins>
            <w:ins w:id="187" w:author="Oleksandra Korovina" w:date="2017-05-09T10:55:00Z">
              <w:r>
                <w:rPr>
                  <w:rFonts w:ascii="Calibri" w:hAnsi="Calibri" w:cs="Tahoma"/>
                  <w:sz w:val="22"/>
                  <w:szCs w:val="22"/>
                </w:rPr>
                <w:t xml:space="preserve">colonne </w:t>
              </w:r>
            </w:ins>
            <w:ins w:id="188" w:author="Oleksandra Korovina" w:date="2017-05-09T10:54:00Z">
              <w:r>
                <w:rPr>
                  <w:rFonts w:ascii="Calibri" w:hAnsi="Calibri" w:cs="Tahoma"/>
                  <w:sz w:val="22"/>
                  <w:szCs w:val="22"/>
                </w:rPr>
                <w:t xml:space="preserve">pour </w:t>
              </w:r>
            </w:ins>
            <w:ins w:id="189" w:author="Oleksandra Korovina" w:date="2017-05-09T10:53:00Z">
              <w:r>
                <w:rPr>
                  <w:rFonts w:ascii="Calibri" w:hAnsi="Calibri" w:cs="Tahoma"/>
                  <w:sz w:val="22"/>
                  <w:szCs w:val="22"/>
                </w:rPr>
                <w:t>grouper</w:t>
              </w:r>
            </w:ins>
          </w:p>
        </w:tc>
        <w:tc>
          <w:tcPr>
            <w:tcW w:w="2270" w:type="dxa"/>
            <w:tcPrChange w:id="190" w:author="Oleksandra Korovina" w:date="2017-05-09T14:29:00Z">
              <w:tcPr>
                <w:tcW w:w="1624" w:type="dxa"/>
                <w:gridSpan w:val="2"/>
              </w:tcPr>
            </w:tcPrChange>
          </w:tcPr>
          <w:p w:rsidR="00C36413" w:rsidRP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proofErr w:type="spellStart"/>
            <w:ins w:id="191" w:author="Oleksandra Korovina" w:date="2017-05-09T10:46:00Z">
              <w:r w:rsidRPr="00C36413">
                <w:rPr>
                  <w:rFonts w:ascii="Calibri" w:hAnsi="Calibri" w:cs="Tahoma"/>
                  <w:sz w:val="22"/>
                  <w:szCs w:val="22"/>
                </w:rPr>
                <w:t>true</w:t>
              </w:r>
              <w:proofErr w:type="spellEnd"/>
              <w:r w:rsidRPr="00C36413">
                <w:rPr>
                  <w:rFonts w:ascii="Calibri" w:hAnsi="Calibri" w:cs="Tahoma"/>
                  <w:sz w:val="22"/>
                  <w:szCs w:val="22"/>
                </w:rPr>
                <w:t>/false</w:t>
              </w:r>
            </w:ins>
          </w:p>
        </w:tc>
      </w:tr>
      <w:tr w:rsidR="00C36413" w:rsidTr="003D37CE">
        <w:trPr>
          <w:trPrChange w:id="192" w:author="Oleksandra Korovina" w:date="2017-05-09T14:29:00Z">
            <w:trPr>
              <w:gridAfter w:val="0"/>
            </w:trPr>
          </w:trPrChange>
        </w:trPr>
        <w:tc>
          <w:tcPr>
            <w:tcW w:w="1899" w:type="dxa"/>
            <w:tcPrChange w:id="193" w:author="Oleksandra Korovina" w:date="2017-05-09T14:29:00Z">
              <w:tcPr>
                <w:tcW w:w="1623" w:type="dxa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498" w:type="dxa"/>
            <w:shd w:val="clear" w:color="auto" w:fill="auto"/>
            <w:tcPrChange w:id="194" w:author="Oleksandra Korovina" w:date="2017-05-09T14:29:00Z">
              <w:tcPr>
                <w:tcW w:w="1623" w:type="dxa"/>
                <w:gridSpan w:val="2"/>
                <w:shd w:val="clear" w:color="auto" w:fill="auto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EAF1DD" w:themeFill="accent3" w:themeFillTint="33"/>
            <w:tcPrChange w:id="195" w:author="Oleksandra Korovina" w:date="2017-05-09T14:29:00Z">
              <w:tcPr>
                <w:tcW w:w="1624" w:type="dxa"/>
                <w:gridSpan w:val="2"/>
                <w:shd w:val="clear" w:color="auto" w:fill="FDE9D9" w:themeFill="accent6" w:themeFillTint="33"/>
              </w:tcPr>
            </w:tcPrChange>
          </w:tcPr>
          <w:p w:rsidR="00C36413" w:rsidRP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proofErr w:type="spellStart"/>
            <w:ins w:id="196" w:author="Oleksandra Korovina" w:date="2017-05-09T10:47:00Z">
              <w:r w:rsidRPr="00C36413">
                <w:rPr>
                  <w:rFonts w:ascii="Calibri" w:hAnsi="Calibri" w:cs="Tahoma"/>
                  <w:sz w:val="22"/>
                  <w:szCs w:val="22"/>
                </w:rPr>
                <w:t>groupMethod</w:t>
              </w:r>
            </w:ins>
            <w:proofErr w:type="spellEnd"/>
          </w:p>
        </w:tc>
        <w:tc>
          <w:tcPr>
            <w:tcW w:w="2127" w:type="dxa"/>
            <w:tcPrChange w:id="197" w:author="Oleksandra Korovina" w:date="2017-05-09T14:29:00Z">
              <w:tcPr>
                <w:tcW w:w="1623" w:type="dxa"/>
                <w:gridSpan w:val="2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ins w:id="198" w:author="Oleksandra Korovina" w:date="2017-05-09T10:52:00Z">
              <w:r>
                <w:rPr>
                  <w:rFonts w:ascii="Calibri" w:hAnsi="Calibri" w:cs="Tahoma"/>
                  <w:sz w:val="22"/>
                  <w:szCs w:val="22"/>
                </w:rPr>
                <w:t>si plusieurs valeurs possible</w:t>
              </w:r>
            </w:ins>
          </w:p>
        </w:tc>
        <w:tc>
          <w:tcPr>
            <w:tcW w:w="2270" w:type="dxa"/>
            <w:tcPrChange w:id="199" w:author="Oleksandra Korovina" w:date="2017-05-09T14:29:00Z">
              <w:tcPr>
                <w:tcW w:w="1624" w:type="dxa"/>
                <w:gridSpan w:val="2"/>
              </w:tcPr>
            </w:tcPrChange>
          </w:tcPr>
          <w:p w:rsidR="00C36413" w:rsidRP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proofErr w:type="spellStart"/>
            <w:ins w:id="200" w:author="Oleksandra Korovina" w:date="2017-05-09T10:47:00Z">
              <w:r w:rsidRPr="00C36413">
                <w:rPr>
                  <w:rFonts w:ascii="Calibri" w:hAnsi="Calibri" w:cs="Tahoma"/>
                  <w:sz w:val="22"/>
                  <w:szCs w:val="22"/>
                </w:rPr>
                <w:t>sum</w:t>
              </w:r>
              <w:proofErr w:type="spellEnd"/>
              <w:r w:rsidRPr="00C36413">
                <w:rPr>
                  <w:rFonts w:ascii="Calibri" w:hAnsi="Calibri" w:cs="Tahoma"/>
                  <w:sz w:val="22"/>
                  <w:szCs w:val="22"/>
                </w:rPr>
                <w:t xml:space="preserve">, </w:t>
              </w:r>
              <w:proofErr w:type="spellStart"/>
              <w:r w:rsidRPr="00C36413">
                <w:rPr>
                  <w:rFonts w:ascii="Calibri" w:hAnsi="Calibri" w:cs="Tahoma"/>
                  <w:sz w:val="22"/>
                  <w:szCs w:val="22"/>
                </w:rPr>
                <w:t>average</w:t>
              </w:r>
              <w:proofErr w:type="spellEnd"/>
              <w:r w:rsidRPr="00C36413">
                <w:rPr>
                  <w:rFonts w:ascii="Calibri" w:hAnsi="Calibri" w:cs="Tahoma"/>
                  <w:sz w:val="22"/>
                  <w:szCs w:val="22"/>
                </w:rPr>
                <w:t xml:space="preserve">, </w:t>
              </w:r>
              <w:proofErr w:type="spellStart"/>
              <w:r w:rsidRPr="00C36413">
                <w:rPr>
                  <w:rFonts w:ascii="Calibri" w:hAnsi="Calibri" w:cs="Tahoma"/>
                  <w:sz w:val="22"/>
                  <w:szCs w:val="22"/>
                </w:rPr>
                <w:t>countDistinct</w:t>
              </w:r>
              <w:proofErr w:type="spellEnd"/>
              <w:r w:rsidRPr="00C36413">
                <w:rPr>
                  <w:rFonts w:ascii="Calibri" w:hAnsi="Calibri" w:cs="Tahoma"/>
                  <w:sz w:val="22"/>
                  <w:szCs w:val="22"/>
                </w:rPr>
                <w:t xml:space="preserve">, </w:t>
              </w:r>
              <w:proofErr w:type="spellStart"/>
              <w:r w:rsidRPr="00C36413">
                <w:rPr>
                  <w:rFonts w:ascii="Calibri" w:hAnsi="Calibri" w:cs="Tahoma"/>
                  <w:sz w:val="22"/>
                  <w:szCs w:val="22"/>
                </w:rPr>
                <w:t>collect</w:t>
              </w:r>
            </w:ins>
            <w:proofErr w:type="spellEnd"/>
            <w:ins w:id="201" w:author="Oleksandra Korovina" w:date="2017-05-09T10:48:00Z">
              <w:r>
                <w:rPr>
                  <w:rFonts w:ascii="Calibri" w:hAnsi="Calibri" w:cs="Tahoma"/>
                  <w:sz w:val="22"/>
                  <w:szCs w:val="22"/>
                </w:rPr>
                <w:t xml:space="preserve">, </w:t>
              </w:r>
              <w:r w:rsidRPr="00C36413">
                <w:rPr>
                  <w:rFonts w:ascii="Calibri" w:hAnsi="Calibri" w:cs="Tahoma"/>
                  <w:sz w:val="22"/>
                  <w:szCs w:val="22"/>
                </w:rPr>
                <w:t>unique</w:t>
              </w:r>
            </w:ins>
          </w:p>
        </w:tc>
      </w:tr>
      <w:tr w:rsidR="00C36413" w:rsidTr="003D37CE">
        <w:trPr>
          <w:trPrChange w:id="202" w:author="Oleksandra Korovina" w:date="2017-05-09T14:29:00Z">
            <w:trPr>
              <w:gridAfter w:val="0"/>
            </w:trPr>
          </w:trPrChange>
        </w:trPr>
        <w:tc>
          <w:tcPr>
            <w:tcW w:w="1899" w:type="dxa"/>
            <w:tcPrChange w:id="203" w:author="Oleksandra Korovina" w:date="2017-05-09T14:29:00Z">
              <w:tcPr>
                <w:tcW w:w="1623" w:type="dxa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498" w:type="dxa"/>
            <w:shd w:val="clear" w:color="auto" w:fill="auto"/>
            <w:tcPrChange w:id="204" w:author="Oleksandra Korovina" w:date="2017-05-09T14:29:00Z">
              <w:tcPr>
                <w:tcW w:w="1623" w:type="dxa"/>
                <w:gridSpan w:val="2"/>
                <w:shd w:val="clear" w:color="auto" w:fill="auto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EAF1DD" w:themeFill="accent3" w:themeFillTint="33"/>
            <w:tcPrChange w:id="205" w:author="Oleksandra Korovina" w:date="2017-05-09T14:29:00Z">
              <w:tcPr>
                <w:tcW w:w="1624" w:type="dxa"/>
                <w:gridSpan w:val="2"/>
                <w:shd w:val="clear" w:color="auto" w:fill="FDE9D9" w:themeFill="accent6" w:themeFillTint="33"/>
              </w:tcPr>
            </w:tcPrChange>
          </w:tcPr>
          <w:p w:rsidR="00C36413" w:rsidRP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proofErr w:type="spellStart"/>
            <w:ins w:id="206" w:author="Oleksandra Korovina" w:date="2017-05-09T10:49:00Z">
              <w:r w:rsidRPr="00C36413">
                <w:rPr>
                  <w:rFonts w:ascii="Calibri" w:hAnsi="Calibri" w:cs="Tahoma"/>
                  <w:sz w:val="22"/>
                  <w:szCs w:val="22"/>
                </w:rPr>
                <w:t>defaultValues</w:t>
              </w:r>
            </w:ins>
            <w:proofErr w:type="spellEnd"/>
          </w:p>
        </w:tc>
        <w:tc>
          <w:tcPr>
            <w:tcW w:w="2127" w:type="dxa"/>
            <w:tcPrChange w:id="207" w:author="Oleksandra Korovina" w:date="2017-05-09T14:29:00Z">
              <w:tcPr>
                <w:tcW w:w="1623" w:type="dxa"/>
                <w:gridSpan w:val="2"/>
              </w:tcPr>
            </w:tcPrChange>
          </w:tcPr>
          <w:p w:rsid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ins w:id="208" w:author="Oleksandra Korovina" w:date="2017-05-09T10:49:00Z">
              <w:r>
                <w:rPr>
                  <w:rFonts w:ascii="Calibri" w:hAnsi="Calibri" w:cs="Tahoma"/>
                  <w:sz w:val="22"/>
                  <w:szCs w:val="22"/>
                </w:rPr>
                <w:t>valeur prédéfinit</w:t>
              </w:r>
            </w:ins>
          </w:p>
        </w:tc>
        <w:tc>
          <w:tcPr>
            <w:tcW w:w="2270" w:type="dxa"/>
            <w:tcPrChange w:id="209" w:author="Oleksandra Korovina" w:date="2017-05-09T14:29:00Z">
              <w:tcPr>
                <w:tcW w:w="1624" w:type="dxa"/>
                <w:gridSpan w:val="2"/>
              </w:tcPr>
            </w:tcPrChange>
          </w:tcPr>
          <w:p w:rsidR="00C36413" w:rsidRPr="00C36413" w:rsidRDefault="00C36413" w:rsidP="00FF5F47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</w:tr>
      <w:tr w:rsidR="00C36413" w:rsidDel="00C36413" w:rsidTr="003D37CE">
        <w:trPr>
          <w:del w:id="210" w:author="Oleksandra Korovina" w:date="2017-05-09T11:14:00Z"/>
          <w:trPrChange w:id="211" w:author="Oleksandra Korovina" w:date="2017-05-09T14:29:00Z">
            <w:trPr>
              <w:gridAfter w:val="0"/>
            </w:trPr>
          </w:trPrChange>
        </w:trPr>
        <w:tc>
          <w:tcPr>
            <w:tcW w:w="1899" w:type="dxa"/>
            <w:tcPrChange w:id="212" w:author="Oleksandra Korovina" w:date="2017-05-09T14:29:00Z">
              <w:tcPr>
                <w:tcW w:w="1623" w:type="dxa"/>
              </w:tcPr>
            </w:tcPrChange>
          </w:tcPr>
          <w:p w:rsidR="00C36413" w:rsidDel="00C36413" w:rsidRDefault="00C36413" w:rsidP="00FF5F47">
            <w:pPr>
              <w:widowControl/>
              <w:suppressAutoHyphens w:val="0"/>
              <w:jc w:val="left"/>
              <w:rPr>
                <w:del w:id="213" w:author="Oleksandra Korovina" w:date="2017-05-09T11:14:00Z"/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498" w:type="dxa"/>
            <w:shd w:val="clear" w:color="auto" w:fill="auto"/>
            <w:tcPrChange w:id="214" w:author="Oleksandra Korovina" w:date="2017-05-09T14:29:00Z">
              <w:tcPr>
                <w:tcW w:w="1623" w:type="dxa"/>
                <w:gridSpan w:val="2"/>
                <w:shd w:val="clear" w:color="auto" w:fill="auto"/>
              </w:tcPr>
            </w:tcPrChange>
          </w:tcPr>
          <w:p w:rsidR="00C36413" w:rsidDel="00C36413" w:rsidRDefault="00C36413" w:rsidP="00FF5F47">
            <w:pPr>
              <w:widowControl/>
              <w:suppressAutoHyphens w:val="0"/>
              <w:jc w:val="left"/>
              <w:rPr>
                <w:del w:id="215" w:author="Oleksandra Korovina" w:date="2017-05-09T11:14:00Z"/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DE9D9" w:themeFill="accent6" w:themeFillTint="33"/>
            <w:tcPrChange w:id="216" w:author="Oleksandra Korovina" w:date="2017-05-09T14:29:00Z">
              <w:tcPr>
                <w:tcW w:w="1624" w:type="dxa"/>
                <w:gridSpan w:val="2"/>
                <w:shd w:val="clear" w:color="auto" w:fill="FDE9D9" w:themeFill="accent6" w:themeFillTint="33"/>
              </w:tcPr>
            </w:tcPrChange>
          </w:tcPr>
          <w:p w:rsidR="00C36413" w:rsidRPr="00C36413" w:rsidDel="00C36413" w:rsidRDefault="00C36413" w:rsidP="00FF5F47">
            <w:pPr>
              <w:widowControl/>
              <w:suppressAutoHyphens w:val="0"/>
              <w:jc w:val="left"/>
              <w:rPr>
                <w:del w:id="217" w:author="Oleksandra Korovina" w:date="2017-05-09T11:14:00Z"/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2127" w:type="dxa"/>
            <w:tcPrChange w:id="218" w:author="Oleksandra Korovina" w:date="2017-05-09T14:29:00Z">
              <w:tcPr>
                <w:tcW w:w="1623" w:type="dxa"/>
                <w:gridSpan w:val="2"/>
              </w:tcPr>
            </w:tcPrChange>
          </w:tcPr>
          <w:p w:rsidR="00C36413" w:rsidDel="00C36413" w:rsidRDefault="00C36413" w:rsidP="00FF5F47">
            <w:pPr>
              <w:widowControl/>
              <w:suppressAutoHyphens w:val="0"/>
              <w:jc w:val="left"/>
              <w:rPr>
                <w:del w:id="219" w:author="Oleksandra Korovina" w:date="2017-05-09T11:14:00Z"/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2270" w:type="dxa"/>
            <w:tcPrChange w:id="220" w:author="Oleksandra Korovina" w:date="2017-05-09T14:29:00Z">
              <w:tcPr>
                <w:tcW w:w="1624" w:type="dxa"/>
                <w:gridSpan w:val="2"/>
              </w:tcPr>
            </w:tcPrChange>
          </w:tcPr>
          <w:p w:rsidR="00C36413" w:rsidRPr="00C36413" w:rsidDel="00C36413" w:rsidRDefault="00C36413" w:rsidP="00FF5F47">
            <w:pPr>
              <w:widowControl/>
              <w:suppressAutoHyphens w:val="0"/>
              <w:jc w:val="left"/>
              <w:rPr>
                <w:del w:id="221" w:author="Oleksandra Korovina" w:date="2017-05-09T11:14:00Z"/>
                <w:rFonts w:ascii="Calibri" w:hAnsi="Calibri" w:cs="Tahoma"/>
                <w:sz w:val="22"/>
                <w:szCs w:val="22"/>
              </w:rPr>
            </w:pPr>
          </w:p>
        </w:tc>
      </w:tr>
      <w:tr w:rsidR="00C36413" w:rsidDel="00C36413" w:rsidTr="003D37CE">
        <w:trPr>
          <w:del w:id="222" w:author="Oleksandra Korovina" w:date="2017-05-09T10:56:00Z"/>
          <w:trPrChange w:id="223" w:author="Oleksandra Korovina" w:date="2017-05-09T14:29:00Z">
            <w:trPr>
              <w:gridAfter w:val="0"/>
            </w:trPr>
          </w:trPrChange>
        </w:trPr>
        <w:tc>
          <w:tcPr>
            <w:tcW w:w="1899" w:type="dxa"/>
            <w:tcPrChange w:id="224" w:author="Oleksandra Korovina" w:date="2017-05-09T14:29:00Z">
              <w:tcPr>
                <w:tcW w:w="1623" w:type="dxa"/>
              </w:tcPr>
            </w:tcPrChange>
          </w:tcPr>
          <w:p w:rsidR="00C36413" w:rsidDel="00C36413" w:rsidRDefault="00C36413" w:rsidP="00FF5F47">
            <w:pPr>
              <w:widowControl/>
              <w:suppressAutoHyphens w:val="0"/>
              <w:jc w:val="left"/>
              <w:rPr>
                <w:del w:id="225" w:author="Oleksandra Korovina" w:date="2017-05-09T10:56:00Z"/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498" w:type="dxa"/>
            <w:shd w:val="clear" w:color="auto" w:fill="auto"/>
            <w:tcPrChange w:id="226" w:author="Oleksandra Korovina" w:date="2017-05-09T14:29:00Z">
              <w:tcPr>
                <w:tcW w:w="1623" w:type="dxa"/>
                <w:gridSpan w:val="2"/>
                <w:shd w:val="clear" w:color="auto" w:fill="auto"/>
              </w:tcPr>
            </w:tcPrChange>
          </w:tcPr>
          <w:p w:rsidR="00C36413" w:rsidDel="00C36413" w:rsidRDefault="00C36413" w:rsidP="00FF5F47">
            <w:pPr>
              <w:widowControl/>
              <w:suppressAutoHyphens w:val="0"/>
              <w:jc w:val="left"/>
              <w:rPr>
                <w:del w:id="227" w:author="Oleksandra Korovina" w:date="2017-05-09T10:56:00Z"/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DE9D9" w:themeFill="accent6" w:themeFillTint="33"/>
            <w:tcPrChange w:id="228" w:author="Oleksandra Korovina" w:date="2017-05-09T14:29:00Z">
              <w:tcPr>
                <w:tcW w:w="1624" w:type="dxa"/>
                <w:gridSpan w:val="2"/>
                <w:shd w:val="clear" w:color="auto" w:fill="FDE9D9" w:themeFill="accent6" w:themeFillTint="33"/>
              </w:tcPr>
            </w:tcPrChange>
          </w:tcPr>
          <w:p w:rsidR="00C36413" w:rsidRPr="00C36413" w:rsidDel="00C36413" w:rsidRDefault="00C36413" w:rsidP="00FF5F47">
            <w:pPr>
              <w:widowControl/>
              <w:suppressAutoHyphens w:val="0"/>
              <w:jc w:val="left"/>
              <w:rPr>
                <w:del w:id="229" w:author="Oleksandra Korovina" w:date="2017-05-09T10:56:00Z"/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2127" w:type="dxa"/>
            <w:tcPrChange w:id="230" w:author="Oleksandra Korovina" w:date="2017-05-09T14:29:00Z">
              <w:tcPr>
                <w:tcW w:w="1623" w:type="dxa"/>
                <w:gridSpan w:val="2"/>
              </w:tcPr>
            </w:tcPrChange>
          </w:tcPr>
          <w:p w:rsidR="00C36413" w:rsidDel="00C36413" w:rsidRDefault="00C36413" w:rsidP="00FF5F47">
            <w:pPr>
              <w:widowControl/>
              <w:suppressAutoHyphens w:val="0"/>
              <w:jc w:val="left"/>
              <w:rPr>
                <w:del w:id="231" w:author="Oleksandra Korovina" w:date="2017-05-09T10:56:00Z"/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2270" w:type="dxa"/>
            <w:tcPrChange w:id="232" w:author="Oleksandra Korovina" w:date="2017-05-09T14:29:00Z">
              <w:tcPr>
                <w:tcW w:w="1624" w:type="dxa"/>
                <w:gridSpan w:val="2"/>
              </w:tcPr>
            </w:tcPrChange>
          </w:tcPr>
          <w:p w:rsidR="00C36413" w:rsidRPr="00C36413" w:rsidDel="00C36413" w:rsidRDefault="00C36413" w:rsidP="00FF5F47">
            <w:pPr>
              <w:widowControl/>
              <w:suppressAutoHyphens w:val="0"/>
              <w:jc w:val="left"/>
              <w:rPr>
                <w:del w:id="233" w:author="Oleksandra Korovina" w:date="2017-05-09T10:56:00Z"/>
                <w:rFonts w:ascii="Calibri" w:hAnsi="Calibri" w:cs="Tahoma"/>
                <w:sz w:val="22"/>
                <w:szCs w:val="22"/>
              </w:rPr>
            </w:pPr>
          </w:p>
        </w:tc>
      </w:tr>
      <w:tr w:rsidR="00C36413" w:rsidDel="00C36413" w:rsidTr="003D37CE">
        <w:trPr>
          <w:del w:id="234" w:author="Oleksandra Korovina" w:date="2017-05-09T10:56:00Z"/>
          <w:trPrChange w:id="235" w:author="Oleksandra Korovina" w:date="2017-05-09T14:29:00Z">
            <w:trPr>
              <w:gridAfter w:val="0"/>
            </w:trPr>
          </w:trPrChange>
        </w:trPr>
        <w:tc>
          <w:tcPr>
            <w:tcW w:w="1899" w:type="dxa"/>
            <w:tcPrChange w:id="236" w:author="Oleksandra Korovina" w:date="2017-05-09T14:29:00Z">
              <w:tcPr>
                <w:tcW w:w="1623" w:type="dxa"/>
              </w:tcPr>
            </w:tcPrChange>
          </w:tcPr>
          <w:p w:rsidR="00C36413" w:rsidDel="00C36413" w:rsidRDefault="00C36413" w:rsidP="00FF5F47">
            <w:pPr>
              <w:widowControl/>
              <w:suppressAutoHyphens w:val="0"/>
              <w:jc w:val="left"/>
              <w:rPr>
                <w:del w:id="237" w:author="Oleksandra Korovina" w:date="2017-05-09T10:56:00Z"/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498" w:type="dxa"/>
            <w:shd w:val="clear" w:color="auto" w:fill="auto"/>
            <w:tcPrChange w:id="238" w:author="Oleksandra Korovina" w:date="2017-05-09T14:29:00Z">
              <w:tcPr>
                <w:tcW w:w="1623" w:type="dxa"/>
                <w:gridSpan w:val="2"/>
                <w:shd w:val="clear" w:color="auto" w:fill="auto"/>
              </w:tcPr>
            </w:tcPrChange>
          </w:tcPr>
          <w:p w:rsidR="00C36413" w:rsidDel="00C36413" w:rsidRDefault="00C36413" w:rsidP="00FF5F47">
            <w:pPr>
              <w:widowControl/>
              <w:suppressAutoHyphens w:val="0"/>
              <w:jc w:val="left"/>
              <w:rPr>
                <w:del w:id="239" w:author="Oleksandra Korovina" w:date="2017-05-09T10:56:00Z"/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DE9D9" w:themeFill="accent6" w:themeFillTint="33"/>
            <w:tcPrChange w:id="240" w:author="Oleksandra Korovina" w:date="2017-05-09T14:29:00Z">
              <w:tcPr>
                <w:tcW w:w="1624" w:type="dxa"/>
                <w:gridSpan w:val="2"/>
                <w:shd w:val="clear" w:color="auto" w:fill="FDE9D9" w:themeFill="accent6" w:themeFillTint="33"/>
              </w:tcPr>
            </w:tcPrChange>
          </w:tcPr>
          <w:p w:rsidR="00C36413" w:rsidRPr="00C36413" w:rsidDel="00C36413" w:rsidRDefault="00C36413" w:rsidP="00FF5F47">
            <w:pPr>
              <w:widowControl/>
              <w:suppressAutoHyphens w:val="0"/>
              <w:jc w:val="left"/>
              <w:rPr>
                <w:del w:id="241" w:author="Oleksandra Korovina" w:date="2017-05-09T10:56:00Z"/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2127" w:type="dxa"/>
            <w:tcPrChange w:id="242" w:author="Oleksandra Korovina" w:date="2017-05-09T14:29:00Z">
              <w:tcPr>
                <w:tcW w:w="1623" w:type="dxa"/>
                <w:gridSpan w:val="2"/>
              </w:tcPr>
            </w:tcPrChange>
          </w:tcPr>
          <w:p w:rsidR="00C36413" w:rsidDel="00C36413" w:rsidRDefault="00C36413" w:rsidP="00FF5F47">
            <w:pPr>
              <w:widowControl/>
              <w:suppressAutoHyphens w:val="0"/>
              <w:jc w:val="left"/>
              <w:rPr>
                <w:del w:id="243" w:author="Oleksandra Korovina" w:date="2017-05-09T10:56:00Z"/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2270" w:type="dxa"/>
            <w:tcPrChange w:id="244" w:author="Oleksandra Korovina" w:date="2017-05-09T14:29:00Z">
              <w:tcPr>
                <w:tcW w:w="1624" w:type="dxa"/>
                <w:gridSpan w:val="2"/>
              </w:tcPr>
            </w:tcPrChange>
          </w:tcPr>
          <w:p w:rsidR="00C36413" w:rsidRPr="00C36413" w:rsidDel="00C36413" w:rsidRDefault="00C36413" w:rsidP="00FF5F47">
            <w:pPr>
              <w:widowControl/>
              <w:suppressAutoHyphens w:val="0"/>
              <w:jc w:val="left"/>
              <w:rPr>
                <w:del w:id="245" w:author="Oleksandra Korovina" w:date="2017-05-09T10:56:00Z"/>
                <w:rFonts w:ascii="Calibri" w:hAnsi="Calibri" w:cs="Tahoma"/>
                <w:sz w:val="22"/>
                <w:szCs w:val="22"/>
              </w:rPr>
            </w:pPr>
          </w:p>
        </w:tc>
      </w:tr>
      <w:tr w:rsidR="00C36413" w:rsidTr="003D37CE">
        <w:trPr>
          <w:trPrChange w:id="246" w:author="Oleksandra Korovina" w:date="2017-05-09T14:29:00Z">
            <w:trPr>
              <w:gridAfter w:val="0"/>
            </w:trPr>
          </w:trPrChange>
        </w:trPr>
        <w:tc>
          <w:tcPr>
            <w:tcW w:w="1899" w:type="dxa"/>
            <w:tcPrChange w:id="247" w:author="Oleksandra Korovina" w:date="2017-05-09T14:29:00Z">
              <w:tcPr>
                <w:tcW w:w="1623" w:type="dxa"/>
              </w:tcPr>
            </w:tcPrChange>
          </w:tcPr>
          <w:p w:rsidR="00C36413" w:rsidRDefault="00C36413" w:rsidP="00C36413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498" w:type="dxa"/>
            <w:shd w:val="clear" w:color="auto" w:fill="auto"/>
            <w:tcPrChange w:id="248" w:author="Oleksandra Korovina" w:date="2017-05-09T14:29:00Z">
              <w:tcPr>
                <w:tcW w:w="1623" w:type="dxa"/>
                <w:gridSpan w:val="2"/>
                <w:shd w:val="clear" w:color="auto" w:fill="auto"/>
              </w:tcPr>
            </w:tcPrChange>
          </w:tcPr>
          <w:p w:rsidR="00C36413" w:rsidRDefault="00C36413" w:rsidP="00C36413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DE9D9" w:themeFill="accent6" w:themeFillTint="33"/>
            <w:tcPrChange w:id="249" w:author="Oleksandra Korovina" w:date="2017-05-09T14:29:00Z">
              <w:tcPr>
                <w:tcW w:w="1624" w:type="dxa"/>
                <w:gridSpan w:val="2"/>
                <w:shd w:val="clear" w:color="auto" w:fill="FDE9D9" w:themeFill="accent6" w:themeFillTint="33"/>
              </w:tcPr>
            </w:tcPrChange>
          </w:tcPr>
          <w:p w:rsidR="00C36413" w:rsidRDefault="00C36413" w:rsidP="00C36413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C36413">
              <w:rPr>
                <w:rFonts w:ascii="Calibri" w:hAnsi="Calibri" w:cs="Tahoma"/>
                <w:sz w:val="22"/>
                <w:szCs w:val="22"/>
              </w:rPr>
              <w:t>modes</w:t>
            </w:r>
          </w:p>
        </w:tc>
        <w:tc>
          <w:tcPr>
            <w:tcW w:w="2127" w:type="dxa"/>
            <w:tcPrChange w:id="250" w:author="Oleksandra Korovina" w:date="2017-05-09T14:29:00Z">
              <w:tcPr>
                <w:tcW w:w="1623" w:type="dxa"/>
                <w:gridSpan w:val="2"/>
              </w:tcPr>
            </w:tcPrChange>
          </w:tcPr>
          <w:p w:rsidR="00C36413" w:rsidRDefault="00C36413" w:rsidP="00C36413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2270" w:type="dxa"/>
            <w:tcPrChange w:id="251" w:author="Oleksandra Korovina" w:date="2017-05-09T14:29:00Z">
              <w:tcPr>
                <w:tcW w:w="1624" w:type="dxa"/>
                <w:gridSpan w:val="2"/>
              </w:tcPr>
            </w:tcPrChange>
          </w:tcPr>
          <w:p w:rsidR="00C36413" w:rsidRDefault="00C36413" w:rsidP="00C36413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C36413">
              <w:rPr>
                <w:rFonts w:ascii="Calibri" w:hAnsi="Calibri" w:cs="Tahoma"/>
                <w:sz w:val="22"/>
                <w:szCs w:val="22"/>
              </w:rPr>
              <w:t>"</w:t>
            </w:r>
            <w:proofErr w:type="spellStart"/>
            <w:r w:rsidRPr="00C36413">
              <w:rPr>
                <w:rFonts w:ascii="Calibri" w:hAnsi="Calibri" w:cs="Tahoma"/>
                <w:sz w:val="22"/>
                <w:szCs w:val="22"/>
              </w:rPr>
              <w:t>datatable</w:t>
            </w:r>
            <w:proofErr w:type="spellEnd"/>
            <w:r w:rsidRPr="00C36413">
              <w:rPr>
                <w:rFonts w:ascii="Calibri" w:hAnsi="Calibri" w:cs="Tahoma"/>
                <w:sz w:val="22"/>
                <w:szCs w:val="22"/>
              </w:rPr>
              <w:t>"</w:t>
            </w:r>
          </w:p>
        </w:tc>
      </w:tr>
      <w:tr w:rsidR="00C36413" w:rsidTr="003D37CE">
        <w:trPr>
          <w:trPrChange w:id="252" w:author="Oleksandra Korovina" w:date="2017-05-09T14:29:00Z">
            <w:trPr>
              <w:gridAfter w:val="0"/>
            </w:trPr>
          </w:trPrChange>
        </w:trPr>
        <w:tc>
          <w:tcPr>
            <w:tcW w:w="1899" w:type="dxa"/>
            <w:tcPrChange w:id="253" w:author="Oleksandra Korovina" w:date="2017-05-09T14:29:00Z">
              <w:tcPr>
                <w:tcW w:w="1623" w:type="dxa"/>
              </w:tcPr>
            </w:tcPrChange>
          </w:tcPr>
          <w:p w:rsidR="00C36413" w:rsidRDefault="00C36413" w:rsidP="00C36413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498" w:type="dxa"/>
            <w:shd w:val="clear" w:color="auto" w:fill="auto"/>
            <w:tcPrChange w:id="254" w:author="Oleksandra Korovina" w:date="2017-05-09T14:29:00Z">
              <w:tcPr>
                <w:tcW w:w="1623" w:type="dxa"/>
                <w:gridSpan w:val="2"/>
                <w:shd w:val="clear" w:color="auto" w:fill="auto"/>
              </w:tcPr>
            </w:tcPrChange>
          </w:tcPr>
          <w:p w:rsidR="00C36413" w:rsidRPr="00FF5F47" w:rsidRDefault="00C36413" w:rsidP="00C36413">
            <w:pPr>
              <w:tabs>
                <w:tab w:val="left" w:pos="1305"/>
              </w:tabs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DE9D9" w:themeFill="accent6" w:themeFillTint="33"/>
            <w:tcPrChange w:id="255" w:author="Oleksandra Korovina" w:date="2017-05-09T14:29:00Z">
              <w:tcPr>
                <w:tcW w:w="1624" w:type="dxa"/>
                <w:gridSpan w:val="2"/>
                <w:shd w:val="clear" w:color="auto" w:fill="FDE9D9" w:themeFill="accent6" w:themeFillTint="33"/>
              </w:tcPr>
            </w:tcPrChange>
          </w:tcPr>
          <w:p w:rsidR="00C36413" w:rsidRDefault="00C36413" w:rsidP="00C36413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FF5F47">
              <w:rPr>
                <w:rFonts w:ascii="Calibri" w:hAnsi="Calibri" w:cs="Tahoma"/>
                <w:sz w:val="22"/>
                <w:szCs w:val="22"/>
              </w:rPr>
              <w:t>position</w:t>
            </w:r>
          </w:p>
        </w:tc>
        <w:tc>
          <w:tcPr>
            <w:tcW w:w="2127" w:type="dxa"/>
            <w:tcPrChange w:id="256" w:author="Oleksandra Korovina" w:date="2017-05-09T14:29:00Z">
              <w:tcPr>
                <w:tcW w:w="1623" w:type="dxa"/>
                <w:gridSpan w:val="2"/>
              </w:tcPr>
            </w:tcPrChange>
          </w:tcPr>
          <w:p w:rsidR="00C36413" w:rsidRDefault="00C36413" w:rsidP="00C36413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Pour positionner entre colonnes existants, des valeurs de type double sont acceptés</w:t>
            </w:r>
          </w:p>
        </w:tc>
        <w:tc>
          <w:tcPr>
            <w:tcW w:w="2270" w:type="dxa"/>
            <w:tcPrChange w:id="257" w:author="Oleksandra Korovina" w:date="2017-05-09T14:29:00Z">
              <w:tcPr>
                <w:tcW w:w="1624" w:type="dxa"/>
                <w:gridSpan w:val="2"/>
              </w:tcPr>
            </w:tcPrChange>
          </w:tcPr>
          <w:p w:rsidR="00C36413" w:rsidRDefault="00C36413" w:rsidP="00C36413">
            <w:pPr>
              <w:widowControl/>
              <w:suppressAutoHyphens w:val="0"/>
              <w:jc w:val="left"/>
              <w:rPr>
                <w:ins w:id="258" w:author="Oleksandra Korovina" w:date="2017-05-09T11:00:00Z"/>
                <w:rFonts w:ascii="Calibri" w:hAnsi="Calibri" w:cs="Tahoma"/>
                <w:sz w:val="22"/>
                <w:szCs w:val="22"/>
              </w:rPr>
            </w:pPr>
            <w:ins w:id="259" w:author="Oleksandra Korovina" w:date="2017-05-09T10:58:00Z">
              <w:r>
                <w:rPr>
                  <w:rFonts w:ascii="Calibri" w:hAnsi="Calibri" w:cs="Tahoma"/>
                  <w:sz w:val="22"/>
                  <w:szCs w:val="22"/>
                </w:rPr>
                <w:t>7</w:t>
              </w:r>
            </w:ins>
            <w:ins w:id="260" w:author="Oleksandra Korovina" w:date="2017-05-09T10:59:00Z">
              <w:r>
                <w:rPr>
                  <w:rFonts w:ascii="Calibri" w:hAnsi="Calibri" w:cs="Tahoma"/>
                  <w:sz w:val="22"/>
                  <w:szCs w:val="22"/>
                </w:rPr>
                <w:t xml:space="preserve"> </w:t>
              </w:r>
            </w:ins>
          </w:p>
          <w:p w:rsidR="00C36413" w:rsidRDefault="00C36413" w:rsidP="00C36413">
            <w:pPr>
              <w:widowControl/>
              <w:suppressAutoHyphens w:val="0"/>
              <w:jc w:val="left"/>
              <w:rPr>
                <w:ins w:id="261" w:author="Oleksandra Korovina" w:date="2017-05-09T10:57:00Z"/>
                <w:rFonts w:ascii="Calibri" w:hAnsi="Calibri" w:cs="Tahoma"/>
                <w:sz w:val="22"/>
                <w:szCs w:val="22"/>
              </w:rPr>
            </w:pPr>
            <w:proofErr w:type="gramStart"/>
            <w:ins w:id="262" w:author="Oleksandra Korovina" w:date="2017-05-09T10:59:00Z">
              <w:r>
                <w:rPr>
                  <w:rFonts w:ascii="Calibri" w:hAnsi="Calibri" w:cs="Tahoma"/>
                  <w:sz w:val="22"/>
                  <w:szCs w:val="22"/>
                </w:rPr>
                <w:t>ou</w:t>
              </w:r>
              <w:proofErr w:type="gramEnd"/>
              <w:r>
                <w:rPr>
                  <w:rFonts w:ascii="Calibri" w:hAnsi="Calibri" w:cs="Tahoma"/>
                  <w:sz w:val="22"/>
                  <w:szCs w:val="22"/>
                </w:rPr>
                <w:t xml:space="preserve"> </w:t>
              </w:r>
            </w:ins>
          </w:p>
          <w:p w:rsidR="00C36413" w:rsidRDefault="00C36413" w:rsidP="00C36413">
            <w:pPr>
              <w:widowControl/>
              <w:suppressAutoHyphens w:val="0"/>
              <w:jc w:val="left"/>
              <w:rPr>
                <w:ins w:id="263" w:author="Oleksandra Korovina" w:date="2017-05-09T11:00:00Z"/>
                <w:rFonts w:ascii="Calibri" w:hAnsi="Calibri" w:cs="Tahoma"/>
                <w:sz w:val="22"/>
                <w:szCs w:val="22"/>
              </w:rPr>
            </w:pPr>
            <w:ins w:id="264" w:author="Oleksandra Korovina" w:date="2017-05-09T10:57:00Z">
              <w:r>
                <w:rPr>
                  <w:rFonts w:ascii="Calibri" w:hAnsi="Calibri" w:cs="Tahoma"/>
                  <w:sz w:val="22"/>
                  <w:szCs w:val="22"/>
                </w:rPr>
                <w:t>8,2</w:t>
              </w:r>
            </w:ins>
            <w:ins w:id="265" w:author="Oleksandra Korovina" w:date="2017-05-09T10:59:00Z">
              <w:r>
                <w:rPr>
                  <w:rFonts w:ascii="Calibri" w:hAnsi="Calibri" w:cs="Tahoma"/>
                  <w:sz w:val="22"/>
                  <w:szCs w:val="22"/>
                </w:rPr>
                <w:t xml:space="preserve"> </w:t>
              </w:r>
            </w:ins>
          </w:p>
          <w:p w:rsidR="00C36413" w:rsidRDefault="00C36413" w:rsidP="00C36413">
            <w:pPr>
              <w:widowControl/>
              <w:suppressAutoHyphens w:val="0"/>
              <w:jc w:val="left"/>
              <w:rPr>
                <w:ins w:id="266" w:author="Oleksandra Korovina" w:date="2017-05-09T10:57:00Z"/>
                <w:rFonts w:ascii="Calibri" w:hAnsi="Calibri" w:cs="Tahoma"/>
                <w:sz w:val="22"/>
                <w:szCs w:val="22"/>
              </w:rPr>
            </w:pPr>
            <w:proofErr w:type="gramStart"/>
            <w:ins w:id="267" w:author="Oleksandra Korovina" w:date="2017-05-09T10:59:00Z">
              <w:r>
                <w:rPr>
                  <w:rFonts w:ascii="Calibri" w:hAnsi="Calibri" w:cs="Tahoma"/>
                  <w:sz w:val="22"/>
                  <w:szCs w:val="22"/>
                </w:rPr>
                <w:t>ou</w:t>
              </w:r>
            </w:ins>
            <w:proofErr w:type="gramEnd"/>
          </w:p>
          <w:p w:rsidR="00C36413" w:rsidRDefault="00C36413" w:rsidP="00C36413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ins w:id="268" w:author="Oleksandra Korovina" w:date="2017-05-09T10:57:00Z">
              <w:r>
                <w:rPr>
                  <w:rFonts w:ascii="Calibri" w:hAnsi="Calibri" w:cs="Tahoma"/>
                  <w:sz w:val="22"/>
                  <w:szCs w:val="22"/>
                </w:rPr>
                <w:t>6,05</w:t>
              </w:r>
            </w:ins>
          </w:p>
        </w:tc>
      </w:tr>
      <w:tr w:rsidR="00C36413" w:rsidTr="003D37CE">
        <w:trPr>
          <w:trPrChange w:id="269" w:author="Oleksandra Korovina" w:date="2017-05-09T14:29:00Z">
            <w:trPr>
              <w:gridAfter w:val="0"/>
            </w:trPr>
          </w:trPrChange>
        </w:trPr>
        <w:tc>
          <w:tcPr>
            <w:tcW w:w="1899" w:type="dxa"/>
            <w:tcPrChange w:id="270" w:author="Oleksandra Korovina" w:date="2017-05-09T14:29:00Z">
              <w:tcPr>
                <w:tcW w:w="1623" w:type="dxa"/>
              </w:tcPr>
            </w:tcPrChange>
          </w:tcPr>
          <w:p w:rsidR="00C36413" w:rsidRDefault="00C36413" w:rsidP="00C36413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498" w:type="dxa"/>
            <w:shd w:val="clear" w:color="auto" w:fill="auto"/>
            <w:tcPrChange w:id="271" w:author="Oleksandra Korovina" w:date="2017-05-09T14:29:00Z">
              <w:tcPr>
                <w:tcW w:w="1623" w:type="dxa"/>
                <w:gridSpan w:val="2"/>
                <w:shd w:val="clear" w:color="auto" w:fill="auto"/>
              </w:tcPr>
            </w:tcPrChange>
          </w:tcPr>
          <w:p w:rsidR="00C36413" w:rsidRPr="00FF5F47" w:rsidRDefault="00C36413" w:rsidP="00C36413">
            <w:pPr>
              <w:tabs>
                <w:tab w:val="left" w:pos="1305"/>
              </w:tabs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DE9D9" w:themeFill="accent6" w:themeFillTint="33"/>
            <w:tcPrChange w:id="272" w:author="Oleksandra Korovina" w:date="2017-05-09T14:29:00Z">
              <w:tcPr>
                <w:tcW w:w="1624" w:type="dxa"/>
                <w:gridSpan w:val="2"/>
                <w:shd w:val="clear" w:color="auto" w:fill="FDE9D9" w:themeFill="accent6" w:themeFillTint="33"/>
              </w:tcPr>
            </w:tcPrChange>
          </w:tcPr>
          <w:p w:rsidR="00C36413" w:rsidRPr="00FF5F47" w:rsidRDefault="00C36413" w:rsidP="00C36413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proofErr w:type="spellStart"/>
            <w:r w:rsidRPr="00FF5F47">
              <w:rPr>
                <w:rFonts w:ascii="Calibri" w:hAnsi="Calibri" w:cs="Tahoma"/>
                <w:sz w:val="22"/>
                <w:szCs w:val="22"/>
              </w:rPr>
              <w:t>queryIncludeKeys</w:t>
            </w:r>
            <w:proofErr w:type="spellEnd"/>
          </w:p>
        </w:tc>
        <w:tc>
          <w:tcPr>
            <w:tcW w:w="2127" w:type="dxa"/>
            <w:tcPrChange w:id="273" w:author="Oleksandra Korovina" w:date="2017-05-09T14:29:00Z">
              <w:tcPr>
                <w:tcW w:w="1623" w:type="dxa"/>
                <w:gridSpan w:val="2"/>
              </w:tcPr>
            </w:tcPrChange>
          </w:tcPr>
          <w:p w:rsidR="00C36413" w:rsidRDefault="00C36413" w:rsidP="00C36413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2270" w:type="dxa"/>
            <w:tcPrChange w:id="274" w:author="Oleksandra Korovina" w:date="2017-05-09T14:29:00Z">
              <w:tcPr>
                <w:tcW w:w="1624" w:type="dxa"/>
                <w:gridSpan w:val="2"/>
              </w:tcPr>
            </w:tcPrChange>
          </w:tcPr>
          <w:p w:rsidR="00C36413" w:rsidRDefault="00C36413" w:rsidP="00C36413">
            <w:pPr>
              <w:widowControl/>
              <w:suppressAutoHyphens w:val="0"/>
              <w:jc w:val="center"/>
              <w:rPr>
                <w:rFonts w:ascii="Calibri" w:hAnsi="Calibri" w:cs="Tahoma"/>
                <w:sz w:val="22"/>
                <w:szCs w:val="22"/>
              </w:rPr>
            </w:pPr>
            <w:r w:rsidRPr="00FF5F47">
              <w:rPr>
                <w:rFonts w:ascii="Calibri" w:hAnsi="Calibri" w:cs="Tahoma"/>
                <w:sz w:val="22"/>
                <w:szCs w:val="22"/>
              </w:rPr>
              <w:t>"</w:t>
            </w:r>
            <w:proofErr w:type="spellStart"/>
            <w:r w:rsidRPr="00FF5F47">
              <w:rPr>
                <w:rFonts w:ascii="Calibri" w:hAnsi="Calibri" w:cs="Tahoma"/>
                <w:sz w:val="22"/>
                <w:szCs w:val="22"/>
              </w:rPr>
              <w:t>contents.properties</w:t>
            </w:r>
            <w:proofErr w:type="spellEnd"/>
            <w:r w:rsidRPr="00FF5F47">
              <w:rPr>
                <w:rFonts w:ascii="Calibri" w:hAnsi="Calibri" w:cs="Tahoma"/>
                <w:sz w:val="22"/>
                <w:szCs w:val="22"/>
              </w:rPr>
              <w:t>"</w:t>
            </w:r>
          </w:p>
        </w:tc>
      </w:tr>
    </w:tbl>
    <w:p w:rsidR="00B01F03" w:rsidDel="00C36413" w:rsidRDefault="00985146" w:rsidP="00FF5F47">
      <w:pPr>
        <w:widowControl/>
        <w:suppressAutoHyphens w:val="0"/>
        <w:jc w:val="left"/>
        <w:rPr>
          <w:del w:id="275" w:author="Oleksandra Korovina" w:date="2017-05-09T11:03:00Z"/>
        </w:rPr>
      </w:pPr>
      <w:del w:id="276" w:author="Oleksandra Korovina" w:date="2017-05-09T11:03:00Z">
        <w:r w:rsidDel="00C36413">
          <w:delText xml:space="preserve"> </w:delText>
        </w:r>
      </w:del>
    </w:p>
    <w:p w:rsidR="00FF5F47" w:rsidRDefault="00FF5F47">
      <w:pPr>
        <w:widowControl/>
        <w:suppressAutoHyphens w:val="0"/>
        <w:jc w:val="left"/>
        <w:pPrChange w:id="277" w:author="Oleksandra Korovina" w:date="2017-05-09T11:04:00Z">
          <w:pPr/>
        </w:pPrChange>
      </w:pPr>
    </w:p>
    <w:sectPr w:rsidR="00FF5F47" w:rsidSect="00B67F18">
      <w:headerReference w:type="even" r:id="rId7"/>
      <w:headerReference w:type="default" r:id="rId8"/>
      <w:headerReference w:type="first" r:id="rId9"/>
      <w:pgSz w:w="11906" w:h="16838"/>
      <w:pgMar w:top="567" w:right="1191" w:bottom="1191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F7A" w:rsidRDefault="008A5F7A">
      <w:r>
        <w:separator/>
      </w:r>
    </w:p>
  </w:endnote>
  <w:endnote w:type="continuationSeparator" w:id="0">
    <w:p w:rsidR="008A5F7A" w:rsidRDefault="008A5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Times New Roman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charset w:val="00"/>
    <w:family w:val="swiss"/>
    <w:pitch w:val="variable"/>
    <w:sig w:usb0="00000003" w:usb1="1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F7A" w:rsidRDefault="008A5F7A">
      <w:r>
        <w:separator/>
      </w:r>
    </w:p>
  </w:footnote>
  <w:footnote w:type="continuationSeparator" w:id="0">
    <w:p w:rsidR="008A5F7A" w:rsidRDefault="008A5F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1A8" w:rsidRDefault="008A5F7A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6" type="#_x0000_t136" style="position:absolute;left:0;text-align:left;margin-left:0;margin-top:0;width:592.4pt;height:78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&quot;;font-size:1pt" string="Copie non géré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11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87"/>
      <w:gridCol w:w="3116"/>
      <w:gridCol w:w="3405"/>
      <w:gridCol w:w="1603"/>
    </w:tblGrid>
    <w:tr w:rsidR="003B11A8" w:rsidTr="00882735">
      <w:trPr>
        <w:trHeight w:hRule="exact" w:val="885"/>
        <w:jc w:val="center"/>
      </w:trPr>
      <w:tc>
        <w:tcPr>
          <w:tcW w:w="228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3B11A8" w:rsidRDefault="003B11A8" w:rsidP="009325A6">
          <w:pPr>
            <w:snapToGrid w:val="0"/>
            <w:jc w:val="center"/>
            <w:rPr>
              <w:rFonts w:ascii="Tahoma" w:hAnsi="Tahoma" w:cs="Tahoma"/>
              <w:b/>
              <w:i/>
              <w:color w:val="5E0000"/>
              <w:sz w:val="18"/>
              <w:szCs w:val="18"/>
            </w:rPr>
          </w:pPr>
          <w:r>
            <w:rPr>
              <w:rFonts w:ascii="Times New Roman" w:eastAsia="Times New Roman" w:hAnsi="Times New Roman"/>
              <w:noProof/>
              <w:szCs w:val="24"/>
            </w:rPr>
            <w:drawing>
              <wp:inline distT="0" distB="0" distL="0" distR="0" wp14:anchorId="03FB88EB" wp14:editId="63C05E29">
                <wp:extent cx="1228725" cy="495300"/>
                <wp:effectExtent l="19050" t="0" r="9525" b="0"/>
                <wp:docPr id="1" name="Image 1" descr="GeT_logo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GeT_logo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3B11A8" w:rsidRPr="00882735" w:rsidRDefault="004F00F9" w:rsidP="00D33995">
          <w:pPr>
            <w:tabs>
              <w:tab w:val="left" w:pos="6157"/>
            </w:tabs>
            <w:snapToGrid w:val="0"/>
            <w:ind w:left="57"/>
            <w:jc w:val="center"/>
            <w:rPr>
              <w:rFonts w:ascii="Calibri" w:hAnsi="Calibri" w:cs="Tahoma"/>
              <w:b/>
              <w:color w:val="008080"/>
              <w:sz w:val="32"/>
              <w:szCs w:val="28"/>
            </w:rPr>
          </w:pPr>
          <w:r>
            <w:rPr>
              <w:rFonts w:ascii="Calibri" w:hAnsi="Calibri" w:cs="Tahoma"/>
              <w:b/>
              <w:color w:val="008080"/>
              <w:sz w:val="32"/>
              <w:szCs w:val="28"/>
            </w:rPr>
            <w:t>Colonnes supplémentaires</w:t>
          </w:r>
          <w:r w:rsidR="0052509F" w:rsidRPr="00882735">
            <w:rPr>
              <w:rFonts w:ascii="Calibri" w:hAnsi="Calibri" w:cs="Tahoma"/>
              <w:b/>
              <w:color w:val="008080"/>
              <w:sz w:val="32"/>
              <w:szCs w:val="28"/>
            </w:rPr>
            <w:fldChar w:fldCharType="begin"/>
          </w:r>
          <w:r w:rsidR="003B11A8" w:rsidRPr="00882735">
            <w:rPr>
              <w:rFonts w:ascii="Calibri" w:hAnsi="Calibri" w:cs="Tahoma"/>
              <w:b/>
              <w:color w:val="008080"/>
              <w:sz w:val="32"/>
              <w:szCs w:val="28"/>
            </w:rPr>
            <w:instrText xml:space="preserve"> ASK  identifiant "Quel est l'identifiant de ce document?"  \* MERGEFORMAT </w:instrText>
          </w:r>
          <w:r w:rsidR="0052509F" w:rsidRPr="00882735">
            <w:rPr>
              <w:rFonts w:ascii="Calibri" w:hAnsi="Calibri" w:cs="Tahoma"/>
              <w:b/>
              <w:color w:val="008080"/>
              <w:sz w:val="32"/>
              <w:szCs w:val="28"/>
            </w:rPr>
            <w:fldChar w:fldCharType="separate"/>
          </w:r>
          <w:r w:rsidR="003B11A8" w:rsidRPr="00882735">
            <w:rPr>
              <w:rFonts w:ascii="Calibri" w:hAnsi="Calibri" w:cs="Tahoma"/>
              <w:b/>
              <w:color w:val="008080"/>
              <w:sz w:val="32"/>
              <w:szCs w:val="28"/>
            </w:rPr>
            <w:t>XXXX_XXX_XXX_VX</w:t>
          </w:r>
          <w:r w:rsidR="0052509F" w:rsidRPr="00882735">
            <w:rPr>
              <w:rFonts w:ascii="Calibri" w:hAnsi="Calibri" w:cs="Tahoma"/>
              <w:b/>
              <w:color w:val="008080"/>
              <w:sz w:val="32"/>
              <w:szCs w:val="28"/>
            </w:rPr>
            <w:fldChar w:fldCharType="end"/>
          </w:r>
        </w:p>
      </w:tc>
      <w:tc>
        <w:tcPr>
          <w:tcW w:w="16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B11A8" w:rsidRPr="00E47BE9" w:rsidRDefault="003B11A8" w:rsidP="009325A6">
          <w:pPr>
            <w:tabs>
              <w:tab w:val="left" w:pos="6157"/>
            </w:tabs>
            <w:snapToGrid w:val="0"/>
            <w:ind w:left="57"/>
            <w:rPr>
              <w:rFonts w:ascii="Calibri" w:hAnsi="Calibri" w:cs="Tahoma"/>
              <w:sz w:val="18"/>
              <w:szCs w:val="18"/>
            </w:rPr>
          </w:pPr>
          <w:r w:rsidRPr="00E47BE9">
            <w:rPr>
              <w:rFonts w:ascii="Calibri" w:hAnsi="Calibri" w:cs="Tahoma"/>
              <w:b/>
              <w:bCs/>
              <w:sz w:val="18"/>
              <w:szCs w:val="18"/>
            </w:rPr>
            <w:t xml:space="preserve">Date : </w:t>
          </w:r>
          <w:r w:rsidR="004F00F9">
            <w:rPr>
              <w:rFonts w:ascii="Calibri" w:hAnsi="Calibri" w:cs="Tahoma"/>
              <w:sz w:val="18"/>
              <w:szCs w:val="18"/>
            </w:rPr>
            <w:t>05</w:t>
          </w:r>
          <w:r>
            <w:rPr>
              <w:rFonts w:ascii="Calibri" w:hAnsi="Calibri" w:cs="Tahoma"/>
              <w:sz w:val="18"/>
              <w:szCs w:val="18"/>
            </w:rPr>
            <w:t>/</w:t>
          </w:r>
          <w:r w:rsidR="006C77D7">
            <w:rPr>
              <w:rFonts w:ascii="Calibri" w:hAnsi="Calibri" w:cs="Tahoma"/>
              <w:sz w:val="18"/>
              <w:szCs w:val="18"/>
            </w:rPr>
            <w:t>0</w:t>
          </w:r>
          <w:r w:rsidR="004F00F9">
            <w:rPr>
              <w:rFonts w:ascii="Calibri" w:hAnsi="Calibri" w:cs="Tahoma"/>
              <w:sz w:val="18"/>
              <w:szCs w:val="18"/>
            </w:rPr>
            <w:t>5</w:t>
          </w:r>
          <w:r w:rsidRPr="00E47BE9">
            <w:rPr>
              <w:rFonts w:ascii="Calibri" w:hAnsi="Calibri" w:cs="Tahoma"/>
              <w:sz w:val="18"/>
              <w:szCs w:val="18"/>
            </w:rPr>
            <w:t>/201</w:t>
          </w:r>
          <w:r w:rsidR="006C77D7">
            <w:rPr>
              <w:rFonts w:ascii="Calibri" w:hAnsi="Calibri" w:cs="Tahoma"/>
              <w:sz w:val="18"/>
              <w:szCs w:val="18"/>
            </w:rPr>
            <w:t>7</w:t>
          </w:r>
        </w:p>
        <w:p w:rsidR="003B11A8" w:rsidRPr="00E47BE9" w:rsidRDefault="003B11A8" w:rsidP="009325A6">
          <w:pPr>
            <w:pStyle w:val="Titre5"/>
            <w:tabs>
              <w:tab w:val="left" w:pos="57"/>
            </w:tabs>
            <w:snapToGrid w:val="0"/>
            <w:ind w:left="57"/>
            <w:jc w:val="left"/>
            <w:rPr>
              <w:rFonts w:ascii="Calibri" w:hAnsi="Calibri" w:cs="Tahoma"/>
              <w:b/>
              <w:color w:val="auto"/>
              <w:sz w:val="18"/>
              <w:szCs w:val="18"/>
            </w:rPr>
          </w:pPr>
          <w:r w:rsidRPr="00E47BE9">
            <w:rPr>
              <w:rFonts w:ascii="Calibri" w:hAnsi="Calibri" w:cs="Tahoma"/>
              <w:b/>
              <w:bCs/>
              <w:color w:val="auto"/>
              <w:sz w:val="18"/>
              <w:szCs w:val="18"/>
              <w:u w:val="none"/>
            </w:rPr>
            <w:t>Page :</w:t>
          </w:r>
          <w:r w:rsidRPr="00E47BE9">
            <w:rPr>
              <w:rFonts w:ascii="Calibri" w:hAnsi="Calibri" w:cs="Tahoma"/>
              <w:color w:val="auto"/>
              <w:sz w:val="18"/>
              <w:szCs w:val="18"/>
              <w:u w:val="none"/>
            </w:rPr>
            <w:t xml:space="preserve"> </w:t>
          </w:r>
          <w:r w:rsidR="0052509F" w:rsidRPr="00E47BE9">
            <w:rPr>
              <w:rStyle w:val="Numrodepage"/>
              <w:rFonts w:ascii="Calibri" w:eastAsia="Times New Roman" w:hAnsi="Calibri" w:cs="Tahoma"/>
              <w:color w:val="auto"/>
              <w:sz w:val="18"/>
              <w:szCs w:val="18"/>
              <w:u w:val="none"/>
            </w:rPr>
            <w:fldChar w:fldCharType="begin"/>
          </w:r>
          <w:r w:rsidRPr="00E47BE9">
            <w:rPr>
              <w:rStyle w:val="Numrodepage"/>
              <w:rFonts w:ascii="Calibri" w:eastAsia="Times New Roman" w:hAnsi="Calibri" w:cs="Tahoma"/>
              <w:color w:val="auto"/>
              <w:sz w:val="18"/>
              <w:szCs w:val="18"/>
              <w:u w:val="none"/>
            </w:rPr>
            <w:instrText xml:space="preserve"> PAGE </w:instrText>
          </w:r>
          <w:r w:rsidR="0052509F" w:rsidRPr="00E47BE9">
            <w:rPr>
              <w:rStyle w:val="Numrodepage"/>
              <w:rFonts w:ascii="Calibri" w:eastAsia="Times New Roman" w:hAnsi="Calibri" w:cs="Tahoma"/>
              <w:color w:val="auto"/>
              <w:sz w:val="18"/>
              <w:szCs w:val="18"/>
              <w:u w:val="none"/>
            </w:rPr>
            <w:fldChar w:fldCharType="separate"/>
          </w:r>
          <w:r w:rsidR="003D37CE">
            <w:rPr>
              <w:rStyle w:val="Numrodepage"/>
              <w:rFonts w:ascii="Calibri" w:eastAsia="Times New Roman" w:hAnsi="Calibri" w:cs="Tahoma"/>
              <w:noProof/>
              <w:color w:val="auto"/>
              <w:sz w:val="18"/>
              <w:szCs w:val="18"/>
              <w:u w:val="none"/>
            </w:rPr>
            <w:t>2</w:t>
          </w:r>
          <w:r w:rsidR="0052509F" w:rsidRPr="00E47BE9">
            <w:rPr>
              <w:rStyle w:val="Numrodepage"/>
              <w:rFonts w:ascii="Calibri" w:eastAsia="Times New Roman" w:hAnsi="Calibri" w:cs="Tahoma"/>
              <w:color w:val="auto"/>
              <w:sz w:val="18"/>
              <w:szCs w:val="18"/>
              <w:u w:val="none"/>
            </w:rPr>
            <w:fldChar w:fldCharType="end"/>
          </w:r>
          <w:r w:rsidRPr="00E47BE9">
            <w:rPr>
              <w:rStyle w:val="Numrodepage"/>
              <w:rFonts w:ascii="Calibri" w:eastAsia="Times New Roman" w:hAnsi="Calibri" w:cs="Tahoma"/>
              <w:color w:val="auto"/>
              <w:sz w:val="18"/>
              <w:szCs w:val="18"/>
              <w:u w:val="none"/>
            </w:rPr>
            <w:t>/</w:t>
          </w:r>
          <w:r w:rsidR="0052509F" w:rsidRPr="00E47BE9">
            <w:rPr>
              <w:rStyle w:val="Numrodepage"/>
              <w:rFonts w:ascii="Calibri" w:eastAsia="Times New Roman" w:hAnsi="Calibri" w:cs="Tahoma"/>
              <w:color w:val="auto"/>
              <w:sz w:val="18"/>
              <w:szCs w:val="18"/>
              <w:u w:val="none"/>
            </w:rPr>
            <w:fldChar w:fldCharType="begin"/>
          </w:r>
          <w:r w:rsidRPr="00E47BE9">
            <w:rPr>
              <w:rStyle w:val="Numrodepage"/>
              <w:rFonts w:ascii="Calibri" w:eastAsia="Times New Roman" w:hAnsi="Calibri" w:cs="Tahoma"/>
              <w:color w:val="auto"/>
              <w:sz w:val="18"/>
              <w:szCs w:val="18"/>
              <w:u w:val="none"/>
            </w:rPr>
            <w:instrText xml:space="preserve"> NUMPAGES </w:instrText>
          </w:r>
          <w:r w:rsidR="0052509F" w:rsidRPr="00E47BE9">
            <w:rPr>
              <w:rStyle w:val="Numrodepage"/>
              <w:rFonts w:ascii="Calibri" w:eastAsia="Times New Roman" w:hAnsi="Calibri" w:cs="Tahoma"/>
              <w:color w:val="auto"/>
              <w:sz w:val="18"/>
              <w:szCs w:val="18"/>
              <w:u w:val="none"/>
            </w:rPr>
            <w:fldChar w:fldCharType="separate"/>
          </w:r>
          <w:r w:rsidR="003D37CE">
            <w:rPr>
              <w:rStyle w:val="Numrodepage"/>
              <w:rFonts w:ascii="Calibri" w:eastAsia="Times New Roman" w:hAnsi="Calibri" w:cs="Tahoma"/>
              <w:noProof/>
              <w:color w:val="auto"/>
              <w:sz w:val="18"/>
              <w:szCs w:val="18"/>
              <w:u w:val="none"/>
            </w:rPr>
            <w:t>2</w:t>
          </w:r>
          <w:r w:rsidR="0052509F" w:rsidRPr="00E47BE9">
            <w:rPr>
              <w:rStyle w:val="Numrodepage"/>
              <w:rFonts w:ascii="Calibri" w:eastAsia="Times New Roman" w:hAnsi="Calibri" w:cs="Tahoma"/>
              <w:color w:val="auto"/>
              <w:sz w:val="18"/>
              <w:szCs w:val="18"/>
              <w:u w:val="none"/>
            </w:rPr>
            <w:fldChar w:fldCharType="end"/>
          </w:r>
        </w:p>
      </w:tc>
    </w:tr>
    <w:tr w:rsidR="003B11A8" w:rsidTr="00882735">
      <w:trPr>
        <w:trHeight w:val="567"/>
        <w:jc w:val="center"/>
      </w:trPr>
      <w:tc>
        <w:tcPr>
          <w:tcW w:w="540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3B11A8" w:rsidRPr="00BE786C" w:rsidRDefault="003B11A8" w:rsidP="006C77D7">
          <w:pPr>
            <w:snapToGrid w:val="0"/>
            <w:ind w:left="57"/>
            <w:jc w:val="left"/>
            <w:rPr>
              <w:rFonts w:ascii="Calibri" w:hAnsi="Calibri" w:cs="Tahoma"/>
              <w:b/>
              <w:bCs/>
              <w:sz w:val="22"/>
              <w:szCs w:val="18"/>
            </w:rPr>
          </w:pPr>
          <w:r w:rsidRPr="00BE786C">
            <w:rPr>
              <w:rFonts w:ascii="Calibri" w:hAnsi="Calibri" w:cs="Tahoma"/>
              <w:b/>
              <w:bCs/>
              <w:sz w:val="22"/>
              <w:szCs w:val="18"/>
            </w:rPr>
            <w:t xml:space="preserve">Rédigé par : </w:t>
          </w:r>
          <w:r w:rsidR="006C77D7">
            <w:rPr>
              <w:rFonts w:ascii="Calibri" w:hAnsi="Calibri" w:cs="Tahoma"/>
              <w:b/>
              <w:bCs/>
              <w:sz w:val="22"/>
              <w:szCs w:val="18"/>
            </w:rPr>
            <w:t>Alexandra Korovina</w:t>
          </w:r>
        </w:p>
      </w:tc>
      <w:tc>
        <w:tcPr>
          <w:tcW w:w="500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B11A8" w:rsidRPr="00BE786C" w:rsidRDefault="003B11A8" w:rsidP="006C77D7">
          <w:pPr>
            <w:snapToGrid w:val="0"/>
            <w:ind w:left="57"/>
            <w:jc w:val="left"/>
            <w:rPr>
              <w:rFonts w:ascii="Calibri" w:hAnsi="Calibri" w:cs="Tahoma"/>
              <w:b/>
              <w:bCs/>
              <w:sz w:val="22"/>
              <w:szCs w:val="18"/>
            </w:rPr>
          </w:pPr>
          <w:r>
            <w:rPr>
              <w:rFonts w:ascii="Calibri" w:hAnsi="Calibri" w:cs="Tahoma"/>
              <w:b/>
              <w:bCs/>
              <w:color w:val="000000"/>
              <w:sz w:val="22"/>
              <w:szCs w:val="18"/>
            </w:rPr>
            <w:t>Approuvé par :</w:t>
          </w:r>
          <w:r w:rsidR="00403145">
            <w:rPr>
              <w:rFonts w:ascii="Calibri" w:hAnsi="Calibri" w:cs="Tahoma"/>
              <w:b/>
              <w:bCs/>
              <w:color w:val="000000"/>
              <w:sz w:val="22"/>
              <w:szCs w:val="18"/>
            </w:rPr>
            <w:t xml:space="preserve"> </w:t>
          </w:r>
        </w:p>
      </w:tc>
    </w:tr>
  </w:tbl>
  <w:p w:rsidR="003B11A8" w:rsidRPr="00882735" w:rsidRDefault="003B11A8">
    <w:pPr>
      <w:pStyle w:val="En-tte"/>
      <w:rPr>
        <w:rFonts w:ascii="Calibri" w:hAnsi="Calibr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1A8" w:rsidRDefault="008A5F7A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5" type="#_x0000_t136" style="position:absolute;left:0;text-align:left;margin-left:0;margin-top:0;width:592.4pt;height:78.9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Times&quot;;font-size:1pt" string="Copie non géré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32C4AFD"/>
    <w:multiLevelType w:val="hybridMultilevel"/>
    <w:tmpl w:val="3F16A200"/>
    <w:lvl w:ilvl="0" w:tplc="32622134">
      <w:start w:val="12"/>
      <w:numFmt w:val="bullet"/>
      <w:lvlText w:val="-"/>
      <w:lvlJc w:val="left"/>
      <w:pPr>
        <w:ind w:left="720" w:hanging="360"/>
      </w:pPr>
      <w:rPr>
        <w:rFonts w:ascii="Tahoma" w:eastAsia="Bitstream Vera Sans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83829"/>
    <w:multiLevelType w:val="hybridMultilevel"/>
    <w:tmpl w:val="B5AC2B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5514C"/>
    <w:multiLevelType w:val="hybridMultilevel"/>
    <w:tmpl w:val="D15680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50D7C"/>
    <w:multiLevelType w:val="hybridMultilevel"/>
    <w:tmpl w:val="189A339C"/>
    <w:lvl w:ilvl="0" w:tplc="AFFCD87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A3DA5"/>
    <w:multiLevelType w:val="hybridMultilevel"/>
    <w:tmpl w:val="D15680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D39B3"/>
    <w:multiLevelType w:val="hybridMultilevel"/>
    <w:tmpl w:val="89ECBBC2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F16703"/>
    <w:multiLevelType w:val="hybridMultilevel"/>
    <w:tmpl w:val="491C1F76"/>
    <w:lvl w:ilvl="0" w:tplc="E6BAEA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eastAsia="Bitstream Vera Sans" w:hAnsi="Times" w:cs="Courier New" w:hint="default"/>
        <w:b w:val="0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F0BC8"/>
    <w:multiLevelType w:val="hybridMultilevel"/>
    <w:tmpl w:val="D15680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81F61"/>
    <w:multiLevelType w:val="hybridMultilevel"/>
    <w:tmpl w:val="D15680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70A7B"/>
    <w:multiLevelType w:val="hybridMultilevel"/>
    <w:tmpl w:val="D15680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03561F"/>
    <w:multiLevelType w:val="hybridMultilevel"/>
    <w:tmpl w:val="BBCE7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C12B1"/>
    <w:multiLevelType w:val="hybridMultilevel"/>
    <w:tmpl w:val="522CE2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5C7FF3"/>
    <w:multiLevelType w:val="hybridMultilevel"/>
    <w:tmpl w:val="2DCC5D76"/>
    <w:lvl w:ilvl="0" w:tplc="8C8C4248">
      <w:numFmt w:val="bullet"/>
      <w:lvlText w:val="-"/>
      <w:lvlJc w:val="left"/>
      <w:pPr>
        <w:ind w:left="720" w:hanging="360"/>
      </w:pPr>
      <w:rPr>
        <w:rFonts w:ascii="Calibri" w:eastAsia="Bitstream Vera Sans" w:hAnsi="Calibri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358EE"/>
    <w:multiLevelType w:val="hybridMultilevel"/>
    <w:tmpl w:val="50E27D6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826432"/>
    <w:multiLevelType w:val="hybridMultilevel"/>
    <w:tmpl w:val="261689B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9546D"/>
    <w:multiLevelType w:val="hybridMultilevel"/>
    <w:tmpl w:val="D15680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2144B"/>
    <w:multiLevelType w:val="hybridMultilevel"/>
    <w:tmpl w:val="3EE0ACDC"/>
    <w:lvl w:ilvl="0" w:tplc="91E6A3EC">
      <w:start w:val="1"/>
      <w:numFmt w:val="bullet"/>
      <w:lvlText w:val="-"/>
      <w:lvlJc w:val="left"/>
      <w:pPr>
        <w:ind w:left="720" w:hanging="360"/>
      </w:pPr>
      <w:rPr>
        <w:rFonts w:ascii="Tahoma" w:eastAsia="Bitstream Vera Sans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A11F0"/>
    <w:multiLevelType w:val="hybridMultilevel"/>
    <w:tmpl w:val="BC4C524A"/>
    <w:lvl w:ilvl="0" w:tplc="5B7E8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4F0FEB"/>
    <w:multiLevelType w:val="hybridMultilevel"/>
    <w:tmpl w:val="486A6888"/>
    <w:lvl w:ilvl="0" w:tplc="3AECED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5E2924"/>
    <w:multiLevelType w:val="hybridMultilevel"/>
    <w:tmpl w:val="C66A85A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33F25"/>
    <w:multiLevelType w:val="hybridMultilevel"/>
    <w:tmpl w:val="623E4D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DC3192"/>
    <w:multiLevelType w:val="hybridMultilevel"/>
    <w:tmpl w:val="C7D4BC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CB68A7"/>
    <w:multiLevelType w:val="hybridMultilevel"/>
    <w:tmpl w:val="5AB8DB56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EE1CC9"/>
    <w:multiLevelType w:val="hybridMultilevel"/>
    <w:tmpl w:val="1DA6E744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0001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B105A6"/>
    <w:multiLevelType w:val="hybridMultilevel"/>
    <w:tmpl w:val="10C6D4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F67002"/>
    <w:multiLevelType w:val="hybridMultilevel"/>
    <w:tmpl w:val="1A62A412"/>
    <w:lvl w:ilvl="0" w:tplc="8AF0A2C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806185E"/>
    <w:multiLevelType w:val="hybridMultilevel"/>
    <w:tmpl w:val="F476F744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06041E"/>
    <w:multiLevelType w:val="hybridMultilevel"/>
    <w:tmpl w:val="DD9A2184"/>
    <w:lvl w:ilvl="0" w:tplc="15104DC4"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Times" w:eastAsia="Bitstream Vera Sans" w:hAnsi="Time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D1F44BB"/>
    <w:multiLevelType w:val="hybridMultilevel"/>
    <w:tmpl w:val="35FA43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B16415"/>
    <w:multiLevelType w:val="hybridMultilevel"/>
    <w:tmpl w:val="A6E6553E"/>
    <w:lvl w:ilvl="0" w:tplc="040C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82E06C6"/>
    <w:multiLevelType w:val="hybridMultilevel"/>
    <w:tmpl w:val="371697B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8F6971"/>
    <w:multiLevelType w:val="hybridMultilevel"/>
    <w:tmpl w:val="B6E277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14E09"/>
    <w:multiLevelType w:val="hybridMultilevel"/>
    <w:tmpl w:val="E79E47A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48252D"/>
    <w:multiLevelType w:val="hybridMultilevel"/>
    <w:tmpl w:val="D15680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C52E3E"/>
    <w:multiLevelType w:val="hybridMultilevel"/>
    <w:tmpl w:val="E11A2C5A"/>
    <w:lvl w:ilvl="0" w:tplc="38880F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eastAsia="Bitstream Vera Sans" w:hAnsi="Times" w:cs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330F62"/>
    <w:multiLevelType w:val="hybridMultilevel"/>
    <w:tmpl w:val="D12881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3F536A"/>
    <w:multiLevelType w:val="hybridMultilevel"/>
    <w:tmpl w:val="90266E38"/>
    <w:lvl w:ilvl="0" w:tplc="AFFCD87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35"/>
  </w:num>
  <w:num w:numId="4">
    <w:abstractNumId w:val="11"/>
  </w:num>
  <w:num w:numId="5">
    <w:abstractNumId w:val="28"/>
  </w:num>
  <w:num w:numId="6">
    <w:abstractNumId w:val="7"/>
  </w:num>
  <w:num w:numId="7">
    <w:abstractNumId w:val="23"/>
  </w:num>
  <w:num w:numId="8">
    <w:abstractNumId w:val="23"/>
  </w:num>
  <w:num w:numId="9">
    <w:abstractNumId w:val="30"/>
  </w:num>
  <w:num w:numId="10">
    <w:abstractNumId w:val="15"/>
  </w:num>
  <w:num w:numId="11">
    <w:abstractNumId w:val="1"/>
  </w:num>
  <w:num w:numId="12">
    <w:abstractNumId w:val="17"/>
  </w:num>
  <w:num w:numId="13">
    <w:abstractNumId w:val="31"/>
  </w:num>
  <w:num w:numId="14">
    <w:abstractNumId w:val="14"/>
  </w:num>
  <w:num w:numId="15">
    <w:abstractNumId w:val="33"/>
  </w:num>
  <w:num w:numId="16">
    <w:abstractNumId w:val="20"/>
  </w:num>
  <w:num w:numId="17">
    <w:abstractNumId w:val="27"/>
  </w:num>
  <w:num w:numId="18">
    <w:abstractNumId w:val="24"/>
  </w:num>
  <w:num w:numId="19">
    <w:abstractNumId w:val="4"/>
  </w:num>
  <w:num w:numId="20">
    <w:abstractNumId w:val="37"/>
  </w:num>
  <w:num w:numId="21">
    <w:abstractNumId w:val="32"/>
  </w:num>
  <w:num w:numId="22">
    <w:abstractNumId w:val="6"/>
  </w:num>
  <w:num w:numId="23">
    <w:abstractNumId w:val="18"/>
  </w:num>
  <w:num w:numId="24">
    <w:abstractNumId w:val="13"/>
  </w:num>
  <w:num w:numId="25">
    <w:abstractNumId w:val="34"/>
  </w:num>
  <w:num w:numId="26">
    <w:abstractNumId w:val="5"/>
  </w:num>
  <w:num w:numId="27">
    <w:abstractNumId w:val="9"/>
  </w:num>
  <w:num w:numId="28">
    <w:abstractNumId w:val="8"/>
  </w:num>
  <w:num w:numId="29">
    <w:abstractNumId w:val="10"/>
  </w:num>
  <w:num w:numId="30">
    <w:abstractNumId w:val="36"/>
  </w:num>
  <w:num w:numId="31">
    <w:abstractNumId w:val="22"/>
  </w:num>
  <w:num w:numId="32">
    <w:abstractNumId w:val="21"/>
  </w:num>
  <w:num w:numId="33">
    <w:abstractNumId w:val="16"/>
  </w:num>
  <w:num w:numId="34">
    <w:abstractNumId w:val="29"/>
  </w:num>
  <w:num w:numId="35">
    <w:abstractNumId w:val="3"/>
  </w:num>
  <w:num w:numId="36">
    <w:abstractNumId w:val="2"/>
  </w:num>
  <w:num w:numId="37">
    <w:abstractNumId w:val="25"/>
  </w:num>
  <w:num w:numId="38">
    <w:abstractNumId w:val="26"/>
  </w:num>
  <w:num w:numId="39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Oleksandra Korovina">
    <w15:presenceInfo w15:providerId="AD" w15:userId="S-1-5-21-3569255166-3711921035-3486062074-1879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9"/>
  <w:hyphenationZone w:val="425"/>
  <w:drawingGridHorizontalSpacing w:val="28"/>
  <w:drawingGridVerticalSpacing w:val="28"/>
  <w:noPunctuationKerning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9FE"/>
    <w:rsid w:val="00000376"/>
    <w:rsid w:val="00004966"/>
    <w:rsid w:val="0001178B"/>
    <w:rsid w:val="000131C5"/>
    <w:rsid w:val="00017D63"/>
    <w:rsid w:val="000302B4"/>
    <w:rsid w:val="00033D9D"/>
    <w:rsid w:val="00034FFF"/>
    <w:rsid w:val="00035F30"/>
    <w:rsid w:val="00037CEC"/>
    <w:rsid w:val="0004553B"/>
    <w:rsid w:val="00046539"/>
    <w:rsid w:val="00047DD1"/>
    <w:rsid w:val="00060982"/>
    <w:rsid w:val="00073C7B"/>
    <w:rsid w:val="0007607E"/>
    <w:rsid w:val="000911EE"/>
    <w:rsid w:val="00091952"/>
    <w:rsid w:val="00092B8F"/>
    <w:rsid w:val="0009752D"/>
    <w:rsid w:val="000A4BFE"/>
    <w:rsid w:val="000A4FBC"/>
    <w:rsid w:val="000A6474"/>
    <w:rsid w:val="000B390E"/>
    <w:rsid w:val="000B6CED"/>
    <w:rsid w:val="000C1D48"/>
    <w:rsid w:val="000D570A"/>
    <w:rsid w:val="000E0F1F"/>
    <w:rsid w:val="000E20C9"/>
    <w:rsid w:val="000E671F"/>
    <w:rsid w:val="000E7492"/>
    <w:rsid w:val="000F09AB"/>
    <w:rsid w:val="000F1957"/>
    <w:rsid w:val="000F73D6"/>
    <w:rsid w:val="00103DA7"/>
    <w:rsid w:val="001067AE"/>
    <w:rsid w:val="00107E25"/>
    <w:rsid w:val="00113509"/>
    <w:rsid w:val="001169BD"/>
    <w:rsid w:val="00120DB0"/>
    <w:rsid w:val="00121D6B"/>
    <w:rsid w:val="00123512"/>
    <w:rsid w:val="00133B7A"/>
    <w:rsid w:val="0014202F"/>
    <w:rsid w:val="001455D5"/>
    <w:rsid w:val="00147905"/>
    <w:rsid w:val="00154652"/>
    <w:rsid w:val="00166CAC"/>
    <w:rsid w:val="00170EA7"/>
    <w:rsid w:val="00171A7B"/>
    <w:rsid w:val="00180DDB"/>
    <w:rsid w:val="00184A46"/>
    <w:rsid w:val="00187C09"/>
    <w:rsid w:val="00194FD8"/>
    <w:rsid w:val="00195D15"/>
    <w:rsid w:val="001A3100"/>
    <w:rsid w:val="001A390E"/>
    <w:rsid w:val="001A528E"/>
    <w:rsid w:val="001B0361"/>
    <w:rsid w:val="001B68D5"/>
    <w:rsid w:val="001C6149"/>
    <w:rsid w:val="001D2C3C"/>
    <w:rsid w:val="001D6E91"/>
    <w:rsid w:val="001D7C3C"/>
    <w:rsid w:val="001F2458"/>
    <w:rsid w:val="001F2524"/>
    <w:rsid w:val="001F3F5C"/>
    <w:rsid w:val="001F573D"/>
    <w:rsid w:val="002047A5"/>
    <w:rsid w:val="002052BB"/>
    <w:rsid w:val="00207D44"/>
    <w:rsid w:val="00207EE5"/>
    <w:rsid w:val="00216F73"/>
    <w:rsid w:val="002217CA"/>
    <w:rsid w:val="00222199"/>
    <w:rsid w:val="002234D8"/>
    <w:rsid w:val="00234780"/>
    <w:rsid w:val="00235D19"/>
    <w:rsid w:val="00241893"/>
    <w:rsid w:val="002424E2"/>
    <w:rsid w:val="0025010E"/>
    <w:rsid w:val="00254CBE"/>
    <w:rsid w:val="00255C2F"/>
    <w:rsid w:val="00261359"/>
    <w:rsid w:val="0029522C"/>
    <w:rsid w:val="00297345"/>
    <w:rsid w:val="002A00D8"/>
    <w:rsid w:val="002A1DD7"/>
    <w:rsid w:val="002A34C4"/>
    <w:rsid w:val="002A60B5"/>
    <w:rsid w:val="002A6985"/>
    <w:rsid w:val="002A6C23"/>
    <w:rsid w:val="002A6CD2"/>
    <w:rsid w:val="002B0D8F"/>
    <w:rsid w:val="002B1DAA"/>
    <w:rsid w:val="002B64D2"/>
    <w:rsid w:val="002C3F5F"/>
    <w:rsid w:val="002C67E8"/>
    <w:rsid w:val="002D3B6F"/>
    <w:rsid w:val="002D7C06"/>
    <w:rsid w:val="002E15A1"/>
    <w:rsid w:val="002E1F8D"/>
    <w:rsid w:val="002E4185"/>
    <w:rsid w:val="002E6829"/>
    <w:rsid w:val="002F0EF6"/>
    <w:rsid w:val="002F3B43"/>
    <w:rsid w:val="002F53FD"/>
    <w:rsid w:val="00300735"/>
    <w:rsid w:val="00305F22"/>
    <w:rsid w:val="003062E9"/>
    <w:rsid w:val="00311C8A"/>
    <w:rsid w:val="0031616C"/>
    <w:rsid w:val="00326A83"/>
    <w:rsid w:val="003371E0"/>
    <w:rsid w:val="003376D7"/>
    <w:rsid w:val="00340F8E"/>
    <w:rsid w:val="00344C7C"/>
    <w:rsid w:val="00345FDA"/>
    <w:rsid w:val="00346DA6"/>
    <w:rsid w:val="00352E5C"/>
    <w:rsid w:val="00356DB0"/>
    <w:rsid w:val="00365CFA"/>
    <w:rsid w:val="00370724"/>
    <w:rsid w:val="0038064D"/>
    <w:rsid w:val="003828E8"/>
    <w:rsid w:val="0038444A"/>
    <w:rsid w:val="00391ACA"/>
    <w:rsid w:val="0039227C"/>
    <w:rsid w:val="00394C4F"/>
    <w:rsid w:val="003954CD"/>
    <w:rsid w:val="003A494E"/>
    <w:rsid w:val="003A588E"/>
    <w:rsid w:val="003A772C"/>
    <w:rsid w:val="003A7A16"/>
    <w:rsid w:val="003B11A8"/>
    <w:rsid w:val="003C0AA0"/>
    <w:rsid w:val="003C694D"/>
    <w:rsid w:val="003C765B"/>
    <w:rsid w:val="003D28CF"/>
    <w:rsid w:val="003D37CE"/>
    <w:rsid w:val="003D37FE"/>
    <w:rsid w:val="003D7F04"/>
    <w:rsid w:val="003E3823"/>
    <w:rsid w:val="003F01F1"/>
    <w:rsid w:val="00403145"/>
    <w:rsid w:val="004031B8"/>
    <w:rsid w:val="00404273"/>
    <w:rsid w:val="00406F83"/>
    <w:rsid w:val="00410BD0"/>
    <w:rsid w:val="00412EA5"/>
    <w:rsid w:val="004152B5"/>
    <w:rsid w:val="00421383"/>
    <w:rsid w:val="00423E52"/>
    <w:rsid w:val="00424279"/>
    <w:rsid w:val="0043054E"/>
    <w:rsid w:val="004305C1"/>
    <w:rsid w:val="00431EE8"/>
    <w:rsid w:val="004321E6"/>
    <w:rsid w:val="00450B8B"/>
    <w:rsid w:val="00454EC0"/>
    <w:rsid w:val="00461BD8"/>
    <w:rsid w:val="00463FA1"/>
    <w:rsid w:val="00480387"/>
    <w:rsid w:val="0048445F"/>
    <w:rsid w:val="004862EB"/>
    <w:rsid w:val="00493627"/>
    <w:rsid w:val="004961EC"/>
    <w:rsid w:val="004A0DBE"/>
    <w:rsid w:val="004A41FF"/>
    <w:rsid w:val="004A75EC"/>
    <w:rsid w:val="004B72EC"/>
    <w:rsid w:val="004C1C76"/>
    <w:rsid w:val="004C5BF9"/>
    <w:rsid w:val="004D2E3F"/>
    <w:rsid w:val="004D65A0"/>
    <w:rsid w:val="004E1993"/>
    <w:rsid w:val="004E1DE4"/>
    <w:rsid w:val="004E714F"/>
    <w:rsid w:val="004F00F9"/>
    <w:rsid w:val="004F35AF"/>
    <w:rsid w:val="004F73F3"/>
    <w:rsid w:val="004F7425"/>
    <w:rsid w:val="00517A01"/>
    <w:rsid w:val="00520374"/>
    <w:rsid w:val="00520AE0"/>
    <w:rsid w:val="00522483"/>
    <w:rsid w:val="005233D0"/>
    <w:rsid w:val="00523911"/>
    <w:rsid w:val="0052509F"/>
    <w:rsid w:val="005264E8"/>
    <w:rsid w:val="00534C55"/>
    <w:rsid w:val="00536A53"/>
    <w:rsid w:val="005370A8"/>
    <w:rsid w:val="00541873"/>
    <w:rsid w:val="00544D24"/>
    <w:rsid w:val="00546AC1"/>
    <w:rsid w:val="00561A8D"/>
    <w:rsid w:val="005665A2"/>
    <w:rsid w:val="005666BA"/>
    <w:rsid w:val="005671CB"/>
    <w:rsid w:val="0057023B"/>
    <w:rsid w:val="00570F8D"/>
    <w:rsid w:val="00572060"/>
    <w:rsid w:val="005741FA"/>
    <w:rsid w:val="0058011E"/>
    <w:rsid w:val="00594B71"/>
    <w:rsid w:val="005A1F7E"/>
    <w:rsid w:val="005A3FD7"/>
    <w:rsid w:val="005A6418"/>
    <w:rsid w:val="005B1FCC"/>
    <w:rsid w:val="005B4210"/>
    <w:rsid w:val="005B6DC8"/>
    <w:rsid w:val="005C44E8"/>
    <w:rsid w:val="005C53AA"/>
    <w:rsid w:val="005C7753"/>
    <w:rsid w:val="005F4323"/>
    <w:rsid w:val="005F6C94"/>
    <w:rsid w:val="00602AA7"/>
    <w:rsid w:val="006040A1"/>
    <w:rsid w:val="0060570C"/>
    <w:rsid w:val="00606160"/>
    <w:rsid w:val="00610DBF"/>
    <w:rsid w:val="00611CB9"/>
    <w:rsid w:val="0062012F"/>
    <w:rsid w:val="0062168F"/>
    <w:rsid w:val="00625119"/>
    <w:rsid w:val="00632374"/>
    <w:rsid w:val="00633323"/>
    <w:rsid w:val="00634FF5"/>
    <w:rsid w:val="00643729"/>
    <w:rsid w:val="00666EB6"/>
    <w:rsid w:val="00676B7F"/>
    <w:rsid w:val="00681251"/>
    <w:rsid w:val="00685C1B"/>
    <w:rsid w:val="00687F6E"/>
    <w:rsid w:val="00692D7F"/>
    <w:rsid w:val="006960D6"/>
    <w:rsid w:val="006A3E59"/>
    <w:rsid w:val="006B0E6D"/>
    <w:rsid w:val="006B7D42"/>
    <w:rsid w:val="006C77D7"/>
    <w:rsid w:val="006D2288"/>
    <w:rsid w:val="006D2C52"/>
    <w:rsid w:val="006D7074"/>
    <w:rsid w:val="006E2F50"/>
    <w:rsid w:val="006E46FC"/>
    <w:rsid w:val="006F53A7"/>
    <w:rsid w:val="00702613"/>
    <w:rsid w:val="00723C14"/>
    <w:rsid w:val="0072594F"/>
    <w:rsid w:val="00725C9F"/>
    <w:rsid w:val="00736857"/>
    <w:rsid w:val="0073698E"/>
    <w:rsid w:val="00740654"/>
    <w:rsid w:val="00740E86"/>
    <w:rsid w:val="007426E4"/>
    <w:rsid w:val="00743799"/>
    <w:rsid w:val="00743974"/>
    <w:rsid w:val="00750A41"/>
    <w:rsid w:val="0075301F"/>
    <w:rsid w:val="007579FE"/>
    <w:rsid w:val="00767BE2"/>
    <w:rsid w:val="007730B4"/>
    <w:rsid w:val="00774B92"/>
    <w:rsid w:val="00783B7F"/>
    <w:rsid w:val="00785F60"/>
    <w:rsid w:val="007878E5"/>
    <w:rsid w:val="007949D2"/>
    <w:rsid w:val="00796D32"/>
    <w:rsid w:val="007B3019"/>
    <w:rsid w:val="007B3A7B"/>
    <w:rsid w:val="007C001D"/>
    <w:rsid w:val="007C0F67"/>
    <w:rsid w:val="007C6FCC"/>
    <w:rsid w:val="007E6B6D"/>
    <w:rsid w:val="007E75AB"/>
    <w:rsid w:val="008038F5"/>
    <w:rsid w:val="00803D44"/>
    <w:rsid w:val="00822DC1"/>
    <w:rsid w:val="00830A5D"/>
    <w:rsid w:val="008310A9"/>
    <w:rsid w:val="00832BA2"/>
    <w:rsid w:val="00835146"/>
    <w:rsid w:val="00837F4B"/>
    <w:rsid w:val="0085022F"/>
    <w:rsid w:val="00854781"/>
    <w:rsid w:val="00855ED9"/>
    <w:rsid w:val="00855FF0"/>
    <w:rsid w:val="00870C02"/>
    <w:rsid w:val="0087233F"/>
    <w:rsid w:val="00875633"/>
    <w:rsid w:val="00875A6F"/>
    <w:rsid w:val="00882735"/>
    <w:rsid w:val="00885D13"/>
    <w:rsid w:val="008A456F"/>
    <w:rsid w:val="008A5F7A"/>
    <w:rsid w:val="008B2A8A"/>
    <w:rsid w:val="008B2F46"/>
    <w:rsid w:val="008C6280"/>
    <w:rsid w:val="008C6BA2"/>
    <w:rsid w:val="008C7B50"/>
    <w:rsid w:val="008D440D"/>
    <w:rsid w:val="008F7ABB"/>
    <w:rsid w:val="00915A52"/>
    <w:rsid w:val="00917E13"/>
    <w:rsid w:val="00921DF6"/>
    <w:rsid w:val="00924490"/>
    <w:rsid w:val="00925B50"/>
    <w:rsid w:val="009260B6"/>
    <w:rsid w:val="009325A6"/>
    <w:rsid w:val="00934773"/>
    <w:rsid w:val="00940038"/>
    <w:rsid w:val="0094785C"/>
    <w:rsid w:val="00947F4B"/>
    <w:rsid w:val="00965878"/>
    <w:rsid w:val="00976158"/>
    <w:rsid w:val="00983084"/>
    <w:rsid w:val="00985146"/>
    <w:rsid w:val="00986B18"/>
    <w:rsid w:val="00987B07"/>
    <w:rsid w:val="009932BF"/>
    <w:rsid w:val="00994857"/>
    <w:rsid w:val="00995D73"/>
    <w:rsid w:val="00996692"/>
    <w:rsid w:val="009A0B9B"/>
    <w:rsid w:val="009A1401"/>
    <w:rsid w:val="009A4E44"/>
    <w:rsid w:val="009B227C"/>
    <w:rsid w:val="009B27EB"/>
    <w:rsid w:val="009D123A"/>
    <w:rsid w:val="009D1D6D"/>
    <w:rsid w:val="009D3E51"/>
    <w:rsid w:val="009E4326"/>
    <w:rsid w:val="009E6ADB"/>
    <w:rsid w:val="009F4058"/>
    <w:rsid w:val="009F5C63"/>
    <w:rsid w:val="009F70B4"/>
    <w:rsid w:val="009F7F98"/>
    <w:rsid w:val="00A002C9"/>
    <w:rsid w:val="00A00D01"/>
    <w:rsid w:val="00A10224"/>
    <w:rsid w:val="00A22A3F"/>
    <w:rsid w:val="00A22BC5"/>
    <w:rsid w:val="00A24E63"/>
    <w:rsid w:val="00A26C8C"/>
    <w:rsid w:val="00A33661"/>
    <w:rsid w:val="00A34523"/>
    <w:rsid w:val="00A41F99"/>
    <w:rsid w:val="00A42037"/>
    <w:rsid w:val="00A43385"/>
    <w:rsid w:val="00A44774"/>
    <w:rsid w:val="00A470CA"/>
    <w:rsid w:val="00A50B25"/>
    <w:rsid w:val="00A56947"/>
    <w:rsid w:val="00A604C5"/>
    <w:rsid w:val="00A648F8"/>
    <w:rsid w:val="00A6753F"/>
    <w:rsid w:val="00A80AD6"/>
    <w:rsid w:val="00A908C9"/>
    <w:rsid w:val="00A92852"/>
    <w:rsid w:val="00A938BE"/>
    <w:rsid w:val="00A953AB"/>
    <w:rsid w:val="00AA209B"/>
    <w:rsid w:val="00AB2840"/>
    <w:rsid w:val="00AC0E90"/>
    <w:rsid w:val="00AC2A05"/>
    <w:rsid w:val="00AD3944"/>
    <w:rsid w:val="00AD4CDD"/>
    <w:rsid w:val="00AD59C2"/>
    <w:rsid w:val="00AE1915"/>
    <w:rsid w:val="00AE4548"/>
    <w:rsid w:val="00AE5A53"/>
    <w:rsid w:val="00AE6F71"/>
    <w:rsid w:val="00AF69D6"/>
    <w:rsid w:val="00B014F2"/>
    <w:rsid w:val="00B01B95"/>
    <w:rsid w:val="00B01F03"/>
    <w:rsid w:val="00B027F4"/>
    <w:rsid w:val="00B10B6E"/>
    <w:rsid w:val="00B20882"/>
    <w:rsid w:val="00B20D0F"/>
    <w:rsid w:val="00B23619"/>
    <w:rsid w:val="00B23DED"/>
    <w:rsid w:val="00B2438A"/>
    <w:rsid w:val="00B41A42"/>
    <w:rsid w:val="00B428E0"/>
    <w:rsid w:val="00B4528B"/>
    <w:rsid w:val="00B53924"/>
    <w:rsid w:val="00B63461"/>
    <w:rsid w:val="00B642E4"/>
    <w:rsid w:val="00B67F18"/>
    <w:rsid w:val="00B800AF"/>
    <w:rsid w:val="00B833AC"/>
    <w:rsid w:val="00BA10FF"/>
    <w:rsid w:val="00BA44CA"/>
    <w:rsid w:val="00BA7761"/>
    <w:rsid w:val="00BB0072"/>
    <w:rsid w:val="00BB32C7"/>
    <w:rsid w:val="00BC3F2A"/>
    <w:rsid w:val="00BC50A4"/>
    <w:rsid w:val="00BD45CF"/>
    <w:rsid w:val="00BE1E96"/>
    <w:rsid w:val="00BE3258"/>
    <w:rsid w:val="00BE6097"/>
    <w:rsid w:val="00BF2EE5"/>
    <w:rsid w:val="00BF46D5"/>
    <w:rsid w:val="00C031DB"/>
    <w:rsid w:val="00C06046"/>
    <w:rsid w:val="00C07124"/>
    <w:rsid w:val="00C144EB"/>
    <w:rsid w:val="00C21A51"/>
    <w:rsid w:val="00C251E3"/>
    <w:rsid w:val="00C27A27"/>
    <w:rsid w:val="00C27A2F"/>
    <w:rsid w:val="00C34F3E"/>
    <w:rsid w:val="00C36413"/>
    <w:rsid w:val="00C4434B"/>
    <w:rsid w:val="00C5326B"/>
    <w:rsid w:val="00C65842"/>
    <w:rsid w:val="00C66236"/>
    <w:rsid w:val="00C6710F"/>
    <w:rsid w:val="00C70BA4"/>
    <w:rsid w:val="00C73691"/>
    <w:rsid w:val="00C77B6C"/>
    <w:rsid w:val="00C803D9"/>
    <w:rsid w:val="00C805E3"/>
    <w:rsid w:val="00C827C4"/>
    <w:rsid w:val="00C96326"/>
    <w:rsid w:val="00CA4CC8"/>
    <w:rsid w:val="00CB0BBB"/>
    <w:rsid w:val="00CB7EAC"/>
    <w:rsid w:val="00CC486F"/>
    <w:rsid w:val="00CC4D4E"/>
    <w:rsid w:val="00CC7ED4"/>
    <w:rsid w:val="00CD25EB"/>
    <w:rsid w:val="00CD2A27"/>
    <w:rsid w:val="00CD6138"/>
    <w:rsid w:val="00CE1BDA"/>
    <w:rsid w:val="00CE1ED1"/>
    <w:rsid w:val="00CE3270"/>
    <w:rsid w:val="00CE407C"/>
    <w:rsid w:val="00CE4FAD"/>
    <w:rsid w:val="00CF26BF"/>
    <w:rsid w:val="00CF521B"/>
    <w:rsid w:val="00CF7EA1"/>
    <w:rsid w:val="00D0192A"/>
    <w:rsid w:val="00D02EA0"/>
    <w:rsid w:val="00D03F0A"/>
    <w:rsid w:val="00D148A7"/>
    <w:rsid w:val="00D168D1"/>
    <w:rsid w:val="00D179AC"/>
    <w:rsid w:val="00D20ECC"/>
    <w:rsid w:val="00D22189"/>
    <w:rsid w:val="00D30545"/>
    <w:rsid w:val="00D310C7"/>
    <w:rsid w:val="00D310E0"/>
    <w:rsid w:val="00D33995"/>
    <w:rsid w:val="00D36FBF"/>
    <w:rsid w:val="00D379B7"/>
    <w:rsid w:val="00D41965"/>
    <w:rsid w:val="00D41C66"/>
    <w:rsid w:val="00D42EE6"/>
    <w:rsid w:val="00D4375F"/>
    <w:rsid w:val="00D52AEF"/>
    <w:rsid w:val="00D538A8"/>
    <w:rsid w:val="00D54CD9"/>
    <w:rsid w:val="00D56DDE"/>
    <w:rsid w:val="00D57436"/>
    <w:rsid w:val="00D60A4A"/>
    <w:rsid w:val="00D62654"/>
    <w:rsid w:val="00D7341A"/>
    <w:rsid w:val="00D73869"/>
    <w:rsid w:val="00D74508"/>
    <w:rsid w:val="00D74F0D"/>
    <w:rsid w:val="00D76D90"/>
    <w:rsid w:val="00D942C5"/>
    <w:rsid w:val="00DA043C"/>
    <w:rsid w:val="00DA7D72"/>
    <w:rsid w:val="00DB167C"/>
    <w:rsid w:val="00DB2580"/>
    <w:rsid w:val="00DC2CE2"/>
    <w:rsid w:val="00DC60D0"/>
    <w:rsid w:val="00DC7BB5"/>
    <w:rsid w:val="00DD353A"/>
    <w:rsid w:val="00DD7B82"/>
    <w:rsid w:val="00DE2ED6"/>
    <w:rsid w:val="00DE50E6"/>
    <w:rsid w:val="00DE5FE2"/>
    <w:rsid w:val="00DE6836"/>
    <w:rsid w:val="00DE7651"/>
    <w:rsid w:val="00DF014C"/>
    <w:rsid w:val="00DF1DB6"/>
    <w:rsid w:val="00DF51C5"/>
    <w:rsid w:val="00E008BD"/>
    <w:rsid w:val="00E04E48"/>
    <w:rsid w:val="00E10E88"/>
    <w:rsid w:val="00E23184"/>
    <w:rsid w:val="00E2611D"/>
    <w:rsid w:val="00E33A44"/>
    <w:rsid w:val="00E364BD"/>
    <w:rsid w:val="00E37BD2"/>
    <w:rsid w:val="00E41F47"/>
    <w:rsid w:val="00E47373"/>
    <w:rsid w:val="00E5690B"/>
    <w:rsid w:val="00E56C56"/>
    <w:rsid w:val="00E56EBE"/>
    <w:rsid w:val="00E60D9D"/>
    <w:rsid w:val="00E6615C"/>
    <w:rsid w:val="00E666BE"/>
    <w:rsid w:val="00E6743A"/>
    <w:rsid w:val="00E71BC5"/>
    <w:rsid w:val="00E72646"/>
    <w:rsid w:val="00E81213"/>
    <w:rsid w:val="00E8127B"/>
    <w:rsid w:val="00E84C12"/>
    <w:rsid w:val="00E85943"/>
    <w:rsid w:val="00E9581F"/>
    <w:rsid w:val="00EA1F4D"/>
    <w:rsid w:val="00EA521F"/>
    <w:rsid w:val="00EA7638"/>
    <w:rsid w:val="00EB4253"/>
    <w:rsid w:val="00EB7C02"/>
    <w:rsid w:val="00EC5854"/>
    <w:rsid w:val="00EC706C"/>
    <w:rsid w:val="00EC7DF9"/>
    <w:rsid w:val="00ED0FFD"/>
    <w:rsid w:val="00ED4A81"/>
    <w:rsid w:val="00EE1505"/>
    <w:rsid w:val="00EE59A0"/>
    <w:rsid w:val="00EF052C"/>
    <w:rsid w:val="00EF1E62"/>
    <w:rsid w:val="00EF63F9"/>
    <w:rsid w:val="00F05006"/>
    <w:rsid w:val="00F0778F"/>
    <w:rsid w:val="00F1418D"/>
    <w:rsid w:val="00F146D1"/>
    <w:rsid w:val="00F15309"/>
    <w:rsid w:val="00F24A70"/>
    <w:rsid w:val="00F37DB0"/>
    <w:rsid w:val="00F43187"/>
    <w:rsid w:val="00F46BC6"/>
    <w:rsid w:val="00F525A0"/>
    <w:rsid w:val="00F57794"/>
    <w:rsid w:val="00F605E4"/>
    <w:rsid w:val="00F627A0"/>
    <w:rsid w:val="00F65AA7"/>
    <w:rsid w:val="00F717BB"/>
    <w:rsid w:val="00F750D6"/>
    <w:rsid w:val="00F81F45"/>
    <w:rsid w:val="00F864AC"/>
    <w:rsid w:val="00F8658F"/>
    <w:rsid w:val="00F93B67"/>
    <w:rsid w:val="00FB6105"/>
    <w:rsid w:val="00FB7F5F"/>
    <w:rsid w:val="00FC1A75"/>
    <w:rsid w:val="00FC3ABB"/>
    <w:rsid w:val="00FC43D9"/>
    <w:rsid w:val="00FE3044"/>
    <w:rsid w:val="00FE3D31"/>
    <w:rsid w:val="00FE4C64"/>
    <w:rsid w:val="00FF139A"/>
    <w:rsid w:val="00FF5F47"/>
    <w:rsid w:val="00FF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,"/>
  <w:listSeparator w:val=";"/>
  <w14:docId w14:val="4B7613C7"/>
  <w15:docId w15:val="{D4B5C7CF-DE18-4CFD-A41A-170FD265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060"/>
    <w:pPr>
      <w:widowControl w:val="0"/>
      <w:suppressAutoHyphens/>
      <w:jc w:val="both"/>
    </w:pPr>
    <w:rPr>
      <w:rFonts w:ascii="Times" w:eastAsia="Bitstream Vera Sans" w:hAnsi="Times"/>
      <w:sz w:val="24"/>
    </w:rPr>
  </w:style>
  <w:style w:type="paragraph" w:styleId="Titre5">
    <w:name w:val="heading 5"/>
    <w:basedOn w:val="Normal"/>
    <w:next w:val="Normal"/>
    <w:qFormat/>
    <w:rsid w:val="00995D73"/>
    <w:pPr>
      <w:keepNext/>
      <w:ind w:left="360"/>
      <w:outlineLvl w:val="4"/>
    </w:pPr>
    <w:rPr>
      <w:color w:val="3366FF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995D7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995D73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995D73"/>
  </w:style>
  <w:style w:type="paragraph" w:customStyle="1" w:styleId="CRGStitreparagrapheCRGS">
    <w:name w:val="CRGS titre paragraphe CRGS"/>
    <w:basedOn w:val="Normal"/>
    <w:autoRedefine/>
    <w:rsid w:val="00AC0E90"/>
    <w:pPr>
      <w:pBdr>
        <w:top w:val="double" w:sz="2" w:space="3" w:color="000080"/>
        <w:left w:val="double" w:sz="2" w:space="3" w:color="000080"/>
        <w:bottom w:val="double" w:sz="2" w:space="0" w:color="000080"/>
        <w:right w:val="double" w:sz="2" w:space="3" w:color="000080"/>
      </w:pBdr>
      <w:spacing w:before="240" w:after="240"/>
      <w:ind w:left="-540" w:right="-648"/>
      <w:jc w:val="center"/>
      <w:textAlignment w:val="center"/>
    </w:pPr>
    <w:rPr>
      <w:b/>
      <w:bCs/>
      <w:color w:val="000080"/>
      <w:sz w:val="26"/>
      <w:szCs w:val="24"/>
    </w:rPr>
  </w:style>
  <w:style w:type="paragraph" w:customStyle="1" w:styleId="Contenudetableau">
    <w:name w:val="Contenu de tableau"/>
    <w:basedOn w:val="Corpsdetexte"/>
    <w:rsid w:val="00995D73"/>
    <w:pPr>
      <w:suppressLineNumbers/>
    </w:pPr>
  </w:style>
  <w:style w:type="paragraph" w:styleId="Corpsdetexte">
    <w:name w:val="Body Text"/>
    <w:basedOn w:val="Normal"/>
    <w:rsid w:val="00995D73"/>
    <w:pPr>
      <w:spacing w:after="120"/>
    </w:pPr>
  </w:style>
  <w:style w:type="table" w:styleId="Grilledutableau">
    <w:name w:val="Table Grid"/>
    <w:basedOn w:val="TableauNormal"/>
    <w:rsid w:val="00AB2840"/>
    <w:pPr>
      <w:widowControl w:val="0"/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B67F18"/>
    <w:pPr>
      <w:widowControl/>
      <w:suppressAutoHyphens w:val="0"/>
      <w:spacing w:before="100" w:beforeAutospacing="1" w:after="119"/>
      <w:jc w:val="left"/>
    </w:pPr>
    <w:rPr>
      <w:rFonts w:ascii="Times New Roman" w:eastAsia="Times New Roman" w:hAnsi="Times New Roman"/>
      <w:szCs w:val="24"/>
    </w:rPr>
  </w:style>
  <w:style w:type="paragraph" w:customStyle="1" w:styleId="Default">
    <w:name w:val="Default"/>
    <w:basedOn w:val="Normal"/>
    <w:rsid w:val="00B67F18"/>
    <w:rPr>
      <w:rFonts w:ascii="Times New Roman" w:eastAsia="Times New Roman" w:hAnsi="Times New Roman"/>
      <w:szCs w:val="24"/>
      <w:lang w:val="en-US"/>
    </w:rPr>
  </w:style>
  <w:style w:type="paragraph" w:styleId="Textedebulles">
    <w:name w:val="Balloon Text"/>
    <w:basedOn w:val="Normal"/>
    <w:semiHidden/>
    <w:rsid w:val="008B2F4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148A7"/>
    <w:pPr>
      <w:widowControl/>
      <w:suppressAutoHyphens w:val="0"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table" w:customStyle="1" w:styleId="Listemoyenne1-Accent11">
    <w:name w:val="Liste moyenne 1 - Accent 11"/>
    <w:basedOn w:val="TableauNormal"/>
    <w:uiPriority w:val="65"/>
    <w:rsid w:val="002F0EF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rillemoyenne2-Accent1">
    <w:name w:val="Medium Grid 2 Accent 1"/>
    <w:basedOn w:val="TableauNormal"/>
    <w:uiPriority w:val="68"/>
    <w:rsid w:val="002F0E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couleur-Accent1">
    <w:name w:val="Colorful Grid Accent 1"/>
    <w:basedOn w:val="TableauNormal"/>
    <w:uiPriority w:val="73"/>
    <w:rsid w:val="0096587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Trameclaire-Accent11">
    <w:name w:val="Trame claire - Accent 11"/>
    <w:basedOn w:val="TableauNormal"/>
    <w:uiPriority w:val="60"/>
    <w:rsid w:val="0096587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ous-titre">
    <w:name w:val="Subtitle"/>
    <w:basedOn w:val="Normal"/>
    <w:next w:val="Normal"/>
    <w:link w:val="Sous-titreCar"/>
    <w:qFormat/>
    <w:rsid w:val="00406F8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406F8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PrformatHTML">
    <w:name w:val="HTML Preformatted"/>
    <w:basedOn w:val="Normal"/>
    <w:link w:val="PrformatHTMLCar"/>
    <w:uiPriority w:val="99"/>
    <w:unhideWhenUsed/>
    <w:rsid w:val="003954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="Times New Roman" w:hAnsi="Courier New" w:cs="Courier New"/>
      <w:sz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3954CD"/>
    <w:rPr>
      <w:rFonts w:ascii="Courier New" w:hAnsi="Courier New" w:cs="Courier New"/>
    </w:rPr>
  </w:style>
  <w:style w:type="paragraph" w:styleId="Titre">
    <w:name w:val="Title"/>
    <w:basedOn w:val="Normal"/>
    <w:next w:val="Normal"/>
    <w:link w:val="TitreCar"/>
    <w:qFormat/>
    <w:rsid w:val="00BB00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BB0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Titre"/>
    <w:qFormat/>
    <w:rsid w:val="00CE3270"/>
    <w:pPr>
      <w:shd w:val="solid" w:color="DAEEF3" w:themeColor="accent5" w:themeTint="33" w:fill="auto"/>
      <w:jc w:val="center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</vt:lpstr>
    </vt:vector>
  </TitlesOfParts>
  <Company>CRGS-GENOPOLE</Company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</dc:title>
  <dc:creator>Frederic Martins</dc:creator>
  <cp:lastModifiedBy>Oleksandra Korovina</cp:lastModifiedBy>
  <cp:revision>6</cp:revision>
  <cp:lastPrinted>2016-03-15T07:57:00Z</cp:lastPrinted>
  <dcterms:created xsi:type="dcterms:W3CDTF">2017-05-05T06:26:00Z</dcterms:created>
  <dcterms:modified xsi:type="dcterms:W3CDTF">2017-05-09T12:25:00Z</dcterms:modified>
</cp:coreProperties>
</file>